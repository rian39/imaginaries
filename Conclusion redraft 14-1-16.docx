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7FF1B" w14:textId="77777777" w:rsidR="000C0E8D" w:rsidRDefault="000C0E8D" w:rsidP="000C0E8D">
      <w:pPr>
        <w:spacing w:line="480" w:lineRule="auto"/>
        <w:ind w:firstLine="0"/>
        <w:rPr>
          <w:rFonts w:asciiTheme="minorHAnsi" w:hAnsiTheme="minorHAnsi"/>
          <w:b/>
          <w:sz w:val="24"/>
          <w:szCs w:val="24"/>
        </w:rPr>
      </w:pPr>
      <w:r w:rsidRPr="008059DE">
        <w:rPr>
          <w:rFonts w:asciiTheme="minorHAnsi" w:hAnsiTheme="minorHAnsi"/>
          <w:b/>
          <w:sz w:val="24"/>
          <w:szCs w:val="24"/>
        </w:rPr>
        <w:t xml:space="preserve">Conclusion </w:t>
      </w:r>
    </w:p>
    <w:p w14:paraId="7D628C8A" w14:textId="77777777" w:rsidR="000C0E8D" w:rsidRPr="008059DE" w:rsidRDefault="000C0E8D" w:rsidP="000C0E8D">
      <w:pPr>
        <w:spacing w:line="480" w:lineRule="auto"/>
        <w:ind w:firstLine="0"/>
        <w:rPr>
          <w:rFonts w:asciiTheme="minorHAnsi" w:hAnsiTheme="minorHAnsi"/>
          <w:sz w:val="24"/>
          <w:szCs w:val="24"/>
        </w:rPr>
      </w:pPr>
    </w:p>
    <w:p w14:paraId="7E15C728" w14:textId="05A99E1E" w:rsidR="00D035E0" w:rsidRDefault="000C0E8D" w:rsidP="000C0E8D">
      <w:pPr>
        <w:spacing w:line="480" w:lineRule="auto"/>
        <w:ind w:firstLine="0"/>
        <w:rPr>
          <w:ins w:id="0" w:author="Maureen McNeil" w:date="2016-01-14T17:11:00Z"/>
          <w:rFonts w:asciiTheme="minorHAnsi" w:hAnsiTheme="minorHAnsi"/>
          <w:sz w:val="24"/>
          <w:szCs w:val="24"/>
        </w:rPr>
      </w:pPr>
      <w:r w:rsidRPr="008059DE">
        <w:rPr>
          <w:rFonts w:asciiTheme="minorHAnsi" w:hAnsiTheme="minorHAnsi"/>
          <w:sz w:val="24"/>
          <w:szCs w:val="24"/>
        </w:rPr>
        <w:t xml:space="preserve">To conclude we </w:t>
      </w:r>
      <w:ins w:id="1" w:author="Maureen McNeil" w:date="2016-01-14T17:11:00Z">
        <w:r w:rsidR="00D035E0">
          <w:rPr>
            <w:rFonts w:asciiTheme="minorHAnsi" w:hAnsiTheme="minorHAnsi"/>
            <w:sz w:val="24"/>
            <w:szCs w:val="24"/>
          </w:rPr>
          <w:t xml:space="preserve">briefly review </w:t>
        </w:r>
      </w:ins>
      <w:ins w:id="2" w:author="Maureen McNeil" w:date="2016-01-14T21:01:00Z">
        <w:r w:rsidR="000C276C">
          <w:rPr>
            <w:rFonts w:asciiTheme="minorHAnsi" w:hAnsiTheme="minorHAnsi"/>
            <w:sz w:val="24"/>
            <w:szCs w:val="24"/>
          </w:rPr>
          <w:t xml:space="preserve">some of the insights emerging from the genealogical approach to </w:t>
        </w:r>
      </w:ins>
      <w:commentRangeStart w:id="3"/>
      <w:ins w:id="4" w:author="Maureen McNeil" w:date="2016-01-14T17:15:00Z">
        <w:r w:rsidR="00D035E0">
          <w:rPr>
            <w:rFonts w:asciiTheme="minorHAnsi" w:hAnsiTheme="minorHAnsi"/>
            <w:sz w:val="24"/>
            <w:szCs w:val="24"/>
          </w:rPr>
          <w:t xml:space="preserve">STS </w:t>
        </w:r>
      </w:ins>
      <w:ins w:id="5" w:author="Maureen McNeil" w:date="2016-01-14T21:02:00Z">
        <w:r w:rsidR="000C276C">
          <w:rPr>
            <w:rFonts w:asciiTheme="minorHAnsi" w:hAnsiTheme="minorHAnsi"/>
            <w:sz w:val="24"/>
            <w:szCs w:val="24"/>
          </w:rPr>
          <w:t xml:space="preserve">engagement with </w:t>
        </w:r>
      </w:ins>
      <w:ins w:id="6" w:author="Maureen McNeil" w:date="2016-01-14T17:15:00Z">
        <w:r w:rsidR="00D035E0">
          <w:rPr>
            <w:rFonts w:asciiTheme="minorHAnsi" w:hAnsiTheme="minorHAnsi"/>
            <w:sz w:val="24"/>
            <w:szCs w:val="24"/>
          </w:rPr>
          <w:t xml:space="preserve">imaginaries </w:t>
        </w:r>
      </w:ins>
      <w:ins w:id="7" w:author="Maureen McNeil" w:date="2016-01-14T17:13:00Z">
        <w:r w:rsidR="00D035E0">
          <w:rPr>
            <w:rFonts w:asciiTheme="minorHAnsi" w:hAnsiTheme="minorHAnsi"/>
            <w:sz w:val="24"/>
            <w:szCs w:val="24"/>
          </w:rPr>
          <w:t xml:space="preserve">offered in </w:t>
        </w:r>
      </w:ins>
      <w:commentRangeEnd w:id="3"/>
      <w:ins w:id="8" w:author="Maureen McNeil" w:date="2016-01-14T17:36:00Z">
        <w:r w:rsidR="00715ED0">
          <w:rPr>
            <w:rStyle w:val="CommentReference"/>
          </w:rPr>
          <w:commentReference w:id="3"/>
        </w:r>
      </w:ins>
      <w:ins w:id="10" w:author="Maureen McNeil" w:date="2016-01-14T17:13:00Z">
        <w:r w:rsidR="00D035E0">
          <w:rPr>
            <w:rFonts w:asciiTheme="minorHAnsi" w:hAnsiTheme="minorHAnsi"/>
            <w:sz w:val="24"/>
            <w:szCs w:val="24"/>
          </w:rPr>
          <w:t xml:space="preserve">this chapter.  </w:t>
        </w:r>
      </w:ins>
      <w:ins w:id="11" w:author="Maureen McNeil" w:date="2016-01-14T17:15:00Z">
        <w:r w:rsidR="00D035E0">
          <w:rPr>
            <w:rFonts w:asciiTheme="minorHAnsi" w:hAnsiTheme="minorHAnsi"/>
            <w:sz w:val="24"/>
            <w:szCs w:val="24"/>
          </w:rPr>
          <w:t>We then return to the broader questions we began with:  What is at stake in the investigations of imaginaries in STS? Why this turn in STS research?</w:t>
        </w:r>
      </w:ins>
    </w:p>
    <w:p w14:paraId="0A3037DF" w14:textId="7AE01313" w:rsidR="00EC6D2C" w:rsidRDefault="000C0E8D" w:rsidP="000C0E8D">
      <w:pPr>
        <w:spacing w:line="480" w:lineRule="auto"/>
        <w:ind w:firstLine="0"/>
        <w:rPr>
          <w:ins w:id="12" w:author="Maureen McNeil" w:date="2016-01-14T15:34:00Z"/>
          <w:rFonts w:asciiTheme="minorHAnsi" w:hAnsiTheme="minorHAnsi"/>
          <w:sz w:val="24"/>
          <w:szCs w:val="24"/>
        </w:rPr>
      </w:pPr>
      <w:del w:id="13" w:author="Maureen McNeil" w:date="2016-01-14T17:17:00Z">
        <w:r w:rsidRPr="008059DE" w:rsidDel="00462E58">
          <w:rPr>
            <w:rFonts w:asciiTheme="minorHAnsi" w:hAnsiTheme="minorHAnsi"/>
            <w:sz w:val="24"/>
            <w:szCs w:val="24"/>
          </w:rPr>
          <w:delText xml:space="preserve">now consider what might be at stake in STS investigation of imaginaries. </w:delText>
        </w:r>
      </w:del>
      <w:ins w:id="14" w:author="Maureen McNeil" w:date="2016-01-14T10:37:00Z">
        <w:r w:rsidR="00B05823">
          <w:rPr>
            <w:rFonts w:asciiTheme="minorHAnsi" w:hAnsiTheme="minorHAnsi"/>
            <w:sz w:val="24"/>
            <w:szCs w:val="24"/>
          </w:rPr>
          <w:tab/>
          <w:t xml:space="preserve">The first two sections of this chapter </w:t>
        </w:r>
      </w:ins>
      <w:ins w:id="15" w:author="Maureen McNeil" w:date="2016-01-14T15:36:00Z">
        <w:r w:rsidR="009040E7">
          <w:rPr>
            <w:rFonts w:asciiTheme="minorHAnsi" w:hAnsiTheme="minorHAnsi"/>
            <w:sz w:val="24"/>
            <w:szCs w:val="24"/>
          </w:rPr>
          <w:t xml:space="preserve">(etymology and genealogy) </w:t>
        </w:r>
      </w:ins>
      <w:ins w:id="16" w:author="Maureen McNeil" w:date="2016-01-14T10:37:00Z">
        <w:r w:rsidR="00B05823">
          <w:rPr>
            <w:rFonts w:asciiTheme="minorHAnsi" w:hAnsiTheme="minorHAnsi"/>
            <w:sz w:val="24"/>
            <w:szCs w:val="24"/>
          </w:rPr>
          <w:t xml:space="preserve">have offered explorations of the rich hinterland of the concept of imaginaries.  As such they should </w:t>
        </w:r>
      </w:ins>
      <w:ins w:id="17" w:author="Maureen McNeil" w:date="2016-01-14T10:41:00Z">
        <w:r w:rsidR="00B05823">
          <w:rPr>
            <w:rFonts w:asciiTheme="minorHAnsi" w:hAnsiTheme="minorHAnsi"/>
            <w:sz w:val="24"/>
            <w:szCs w:val="24"/>
          </w:rPr>
          <w:t xml:space="preserve">help </w:t>
        </w:r>
      </w:ins>
      <w:ins w:id="18" w:author="Maureen McNeil" w:date="2016-01-14T10:37:00Z">
        <w:r w:rsidR="00B05823">
          <w:rPr>
            <w:rFonts w:asciiTheme="minorHAnsi" w:hAnsiTheme="minorHAnsi"/>
            <w:sz w:val="24"/>
            <w:szCs w:val="24"/>
          </w:rPr>
          <w:t>both those usin</w:t>
        </w:r>
        <w:r w:rsidR="004B2650">
          <w:rPr>
            <w:rFonts w:asciiTheme="minorHAnsi" w:hAnsiTheme="minorHAnsi"/>
            <w:sz w:val="24"/>
            <w:szCs w:val="24"/>
          </w:rPr>
          <w:t>g it and those observing its deployment</w:t>
        </w:r>
        <w:r w:rsidR="00B05823">
          <w:rPr>
            <w:rFonts w:asciiTheme="minorHAnsi" w:hAnsiTheme="minorHAnsi"/>
            <w:sz w:val="24"/>
            <w:szCs w:val="24"/>
          </w:rPr>
          <w:t xml:space="preserve"> in STS </w:t>
        </w:r>
      </w:ins>
      <w:ins w:id="19" w:author="Maureen McNeil" w:date="2016-01-14T16:17:00Z">
        <w:r w:rsidR="00D341DE">
          <w:rPr>
            <w:rFonts w:asciiTheme="minorHAnsi" w:hAnsiTheme="minorHAnsi"/>
            <w:sz w:val="24"/>
            <w:szCs w:val="24"/>
          </w:rPr>
          <w:t xml:space="preserve">to </w:t>
        </w:r>
      </w:ins>
      <w:ins w:id="20" w:author="Maureen McNeil" w:date="2016-01-14T10:41:00Z">
        <w:r w:rsidR="004B21BE">
          <w:rPr>
            <w:rFonts w:asciiTheme="minorHAnsi" w:hAnsiTheme="minorHAnsi"/>
            <w:sz w:val="24"/>
            <w:szCs w:val="24"/>
          </w:rPr>
          <w:t xml:space="preserve">have a better sense of </w:t>
        </w:r>
      </w:ins>
      <w:ins w:id="21" w:author="Maureen McNeil" w:date="2016-01-14T10:52:00Z">
        <w:r w:rsidR="004B21BE">
          <w:rPr>
            <w:rFonts w:asciiTheme="minorHAnsi" w:hAnsiTheme="minorHAnsi"/>
            <w:sz w:val="24"/>
            <w:szCs w:val="24"/>
          </w:rPr>
          <w:t>the framing</w:t>
        </w:r>
      </w:ins>
      <w:ins w:id="22" w:author="Maureen McNeil" w:date="2016-01-14T10:55:00Z">
        <w:r w:rsidR="004B21BE">
          <w:rPr>
            <w:rFonts w:asciiTheme="minorHAnsi" w:hAnsiTheme="minorHAnsi"/>
            <w:sz w:val="24"/>
            <w:szCs w:val="24"/>
          </w:rPr>
          <w:t xml:space="preserve"> and parameters</w:t>
        </w:r>
      </w:ins>
      <w:ins w:id="23" w:author="Maureen McNeil" w:date="2016-01-14T10:52:00Z">
        <w:r w:rsidR="004B21BE">
          <w:rPr>
            <w:rFonts w:asciiTheme="minorHAnsi" w:hAnsiTheme="minorHAnsi"/>
            <w:sz w:val="24"/>
            <w:szCs w:val="24"/>
          </w:rPr>
          <w:t xml:space="preserve"> of</w:t>
        </w:r>
      </w:ins>
      <w:ins w:id="24" w:author="Maureen McNeil" w:date="2016-01-14T10:41:00Z">
        <w:r w:rsidR="004B21BE">
          <w:rPr>
            <w:rFonts w:asciiTheme="minorHAnsi" w:hAnsiTheme="minorHAnsi"/>
            <w:sz w:val="24"/>
            <w:szCs w:val="24"/>
          </w:rPr>
          <w:t xml:space="preserve"> these</w:t>
        </w:r>
        <w:r w:rsidR="00B05823">
          <w:rPr>
            <w:rFonts w:asciiTheme="minorHAnsi" w:hAnsiTheme="minorHAnsi"/>
            <w:sz w:val="24"/>
            <w:szCs w:val="24"/>
          </w:rPr>
          <w:t xml:space="preserve"> investigations.  More specifically, our genealogical mapping highlights the plurality of trajectories and the diversity </w:t>
        </w:r>
        <w:r w:rsidR="004B21BE">
          <w:rPr>
            <w:rFonts w:asciiTheme="minorHAnsi" w:hAnsiTheme="minorHAnsi"/>
            <w:sz w:val="24"/>
            <w:szCs w:val="24"/>
          </w:rPr>
          <w:t xml:space="preserve">in </w:t>
        </w:r>
      </w:ins>
      <w:ins w:id="25" w:author="Maureen McNeil" w:date="2016-01-14T10:55:00Z">
        <w:r w:rsidR="004B21BE">
          <w:rPr>
            <w:rFonts w:asciiTheme="minorHAnsi" w:hAnsiTheme="minorHAnsi"/>
            <w:sz w:val="24"/>
            <w:szCs w:val="24"/>
          </w:rPr>
          <w:t xml:space="preserve">the resourcing of </w:t>
        </w:r>
      </w:ins>
      <w:ins w:id="26" w:author="Maureen McNeil" w:date="2016-01-14T10:41:00Z">
        <w:r w:rsidR="004B21BE">
          <w:rPr>
            <w:rFonts w:asciiTheme="minorHAnsi" w:hAnsiTheme="minorHAnsi"/>
            <w:sz w:val="24"/>
            <w:szCs w:val="24"/>
          </w:rPr>
          <w:t xml:space="preserve">this STS </w:t>
        </w:r>
        <w:r w:rsidR="00224BBD">
          <w:rPr>
            <w:rFonts w:asciiTheme="minorHAnsi" w:hAnsiTheme="minorHAnsi"/>
            <w:sz w:val="24"/>
            <w:szCs w:val="24"/>
          </w:rPr>
          <w:t>work</w:t>
        </w:r>
        <w:r w:rsidR="00D341DE">
          <w:rPr>
            <w:rFonts w:asciiTheme="minorHAnsi" w:hAnsiTheme="minorHAnsi"/>
            <w:sz w:val="24"/>
            <w:szCs w:val="24"/>
          </w:rPr>
          <w:t>.  I</w:t>
        </w:r>
        <w:r w:rsidR="004B21BE">
          <w:rPr>
            <w:rFonts w:asciiTheme="minorHAnsi" w:hAnsiTheme="minorHAnsi"/>
            <w:sz w:val="24"/>
            <w:szCs w:val="24"/>
          </w:rPr>
          <w:t>t</w:t>
        </w:r>
        <w:r w:rsidR="00B05823">
          <w:rPr>
            <w:rFonts w:asciiTheme="minorHAnsi" w:hAnsiTheme="minorHAnsi"/>
            <w:sz w:val="24"/>
            <w:szCs w:val="24"/>
          </w:rPr>
          <w:t xml:space="preserve"> also </w:t>
        </w:r>
      </w:ins>
      <w:ins w:id="27" w:author="Maureen McNeil" w:date="2016-01-14T10:51:00Z">
        <w:r w:rsidR="004B21BE">
          <w:rPr>
            <w:rFonts w:asciiTheme="minorHAnsi" w:hAnsiTheme="minorHAnsi"/>
            <w:sz w:val="24"/>
            <w:szCs w:val="24"/>
          </w:rPr>
          <w:t xml:space="preserve">demonstrates </w:t>
        </w:r>
      </w:ins>
      <w:ins w:id="28" w:author="Maureen McNeil" w:date="2016-01-14T10:46:00Z">
        <w:r w:rsidR="004B21BE">
          <w:rPr>
            <w:rFonts w:asciiTheme="minorHAnsi" w:hAnsiTheme="minorHAnsi"/>
            <w:sz w:val="24"/>
            <w:szCs w:val="24"/>
          </w:rPr>
          <w:t>that</w:t>
        </w:r>
        <w:r w:rsidR="00CA32D4">
          <w:rPr>
            <w:rFonts w:asciiTheme="minorHAnsi" w:hAnsiTheme="minorHAnsi"/>
            <w:sz w:val="24"/>
            <w:szCs w:val="24"/>
          </w:rPr>
          <w:t xml:space="preserve">, </w:t>
        </w:r>
        <w:commentRangeStart w:id="29"/>
        <w:r w:rsidR="00CA32D4">
          <w:rPr>
            <w:rFonts w:asciiTheme="minorHAnsi" w:hAnsiTheme="minorHAnsi"/>
            <w:sz w:val="24"/>
            <w:szCs w:val="24"/>
          </w:rPr>
          <w:t>w</w:t>
        </w:r>
      </w:ins>
      <w:ins w:id="30" w:author="Maureen McNeil" w:date="2016-01-14T21:23:00Z">
        <w:r w:rsidR="002A6BB7" w:rsidRPr="008059DE">
          <w:rPr>
            <w:rFonts w:asciiTheme="minorHAnsi" w:hAnsiTheme="minorHAnsi"/>
            <w:sz w:val="24"/>
            <w:szCs w:val="24"/>
          </w:rPr>
          <w:t>ith the exception of some feminist research</w:t>
        </w:r>
      </w:ins>
      <w:commentRangeEnd w:id="29"/>
      <w:ins w:id="31" w:author="Maureen McNeil" w:date="2016-01-14T21:26:00Z">
        <w:r w:rsidR="00CA32D4">
          <w:rPr>
            <w:rStyle w:val="CommentReference"/>
          </w:rPr>
          <w:commentReference w:id="29"/>
        </w:r>
      </w:ins>
      <w:ins w:id="33" w:author="Maureen McNeil" w:date="2016-01-14T21:23:00Z">
        <w:r w:rsidR="002A6BB7" w:rsidRPr="008059DE">
          <w:rPr>
            <w:rFonts w:asciiTheme="minorHAnsi" w:hAnsiTheme="minorHAnsi"/>
            <w:sz w:val="24"/>
            <w:szCs w:val="24"/>
          </w:rPr>
          <w:t xml:space="preserve">, STS has been much more open to the traditions of </w:t>
        </w:r>
        <w:commentRangeStart w:id="34"/>
        <w:r w:rsidR="002A6BB7">
          <w:rPr>
            <w:rFonts w:asciiTheme="minorHAnsi" w:hAnsiTheme="minorHAnsi"/>
            <w:sz w:val="24"/>
            <w:szCs w:val="24"/>
          </w:rPr>
          <w:t>socio-</w:t>
        </w:r>
        <w:r w:rsidR="002A6BB7" w:rsidRPr="008059DE">
          <w:rPr>
            <w:rFonts w:asciiTheme="minorHAnsi" w:hAnsiTheme="minorHAnsi"/>
            <w:sz w:val="24"/>
            <w:szCs w:val="24"/>
          </w:rPr>
          <w:t xml:space="preserve">political theory </w:t>
        </w:r>
      </w:ins>
      <w:commentRangeEnd w:id="34"/>
      <w:ins w:id="35" w:author="Maureen McNeil" w:date="2016-01-14T21:36:00Z">
        <w:r w:rsidR="00B54763">
          <w:rPr>
            <w:rStyle w:val="CommentReference"/>
          </w:rPr>
          <w:commentReference w:id="34"/>
        </w:r>
      </w:ins>
      <w:ins w:id="37" w:author="Maureen McNeil" w:date="2016-01-14T21:23:00Z">
        <w:r w:rsidR="00B54763">
          <w:rPr>
            <w:rFonts w:asciiTheme="minorHAnsi" w:hAnsiTheme="minorHAnsi"/>
            <w:sz w:val="24"/>
            <w:szCs w:val="24"/>
          </w:rPr>
          <w:t xml:space="preserve">than to psychoanalysis and science fiction </w:t>
        </w:r>
        <w:r w:rsidR="002A6BB7" w:rsidRPr="008059DE">
          <w:rPr>
            <w:rFonts w:asciiTheme="minorHAnsi" w:hAnsiTheme="minorHAnsi"/>
            <w:sz w:val="24"/>
            <w:szCs w:val="24"/>
          </w:rPr>
          <w:t>as resources for the investigation of scientific imaginaries</w:t>
        </w:r>
      </w:ins>
      <w:ins w:id="38" w:author="Maureen McNeil" w:date="2016-01-14T21:25:00Z">
        <w:r w:rsidR="00CA32D4">
          <w:rPr>
            <w:rFonts w:asciiTheme="minorHAnsi" w:hAnsiTheme="minorHAnsi"/>
            <w:sz w:val="24"/>
            <w:szCs w:val="24"/>
          </w:rPr>
          <w:t xml:space="preserve">. </w:t>
        </w:r>
      </w:ins>
      <w:ins w:id="39" w:author="Maureen McNeil" w:date="2016-01-14T10:56:00Z">
        <w:r w:rsidR="00224BBD">
          <w:rPr>
            <w:rFonts w:asciiTheme="minorHAnsi" w:hAnsiTheme="minorHAnsi"/>
            <w:sz w:val="24"/>
            <w:szCs w:val="24"/>
          </w:rPr>
          <w:t>Given this, our extended mapping is a reminder that there have been and there continues to be other ways into imaginaries</w:t>
        </w:r>
        <w:r w:rsidR="009040E7">
          <w:rPr>
            <w:rFonts w:asciiTheme="minorHAnsi" w:hAnsiTheme="minorHAnsi"/>
            <w:sz w:val="24"/>
            <w:szCs w:val="24"/>
          </w:rPr>
          <w:t xml:space="preserve">.  As such, </w:t>
        </w:r>
        <w:r w:rsidR="00FB2EAB">
          <w:rPr>
            <w:rFonts w:asciiTheme="minorHAnsi" w:hAnsiTheme="minorHAnsi"/>
            <w:sz w:val="24"/>
            <w:szCs w:val="24"/>
          </w:rPr>
          <w:t xml:space="preserve">our exploration </w:t>
        </w:r>
        <w:r w:rsidR="00CF11C3">
          <w:rPr>
            <w:rFonts w:asciiTheme="minorHAnsi" w:hAnsiTheme="minorHAnsi"/>
            <w:sz w:val="24"/>
            <w:szCs w:val="24"/>
          </w:rPr>
          <w:t xml:space="preserve">constitutes </w:t>
        </w:r>
      </w:ins>
      <w:ins w:id="40" w:author="Maureen McNeil" w:date="2016-01-14T16:27:00Z">
        <w:r w:rsidR="00D341DE">
          <w:rPr>
            <w:rFonts w:asciiTheme="minorHAnsi" w:hAnsiTheme="minorHAnsi"/>
            <w:sz w:val="24"/>
            <w:szCs w:val="24"/>
          </w:rPr>
          <w:t xml:space="preserve">something of </w:t>
        </w:r>
      </w:ins>
      <w:ins w:id="41" w:author="Maureen McNeil" w:date="2016-01-14T10:56:00Z">
        <w:r w:rsidR="00CF11C3">
          <w:rPr>
            <w:rFonts w:asciiTheme="minorHAnsi" w:hAnsiTheme="minorHAnsi"/>
            <w:sz w:val="24"/>
            <w:szCs w:val="24"/>
          </w:rPr>
          <w:t xml:space="preserve">an invitation to STS scholars to </w:t>
        </w:r>
      </w:ins>
      <w:ins w:id="42" w:author="Maureen McNeil" w:date="2016-01-14T15:33:00Z">
        <w:r w:rsidR="00CF11C3">
          <w:rPr>
            <w:rFonts w:asciiTheme="minorHAnsi" w:hAnsiTheme="minorHAnsi"/>
            <w:sz w:val="24"/>
            <w:szCs w:val="24"/>
          </w:rPr>
          <w:t xml:space="preserve">sample </w:t>
        </w:r>
      </w:ins>
      <w:ins w:id="43" w:author="Maureen McNeil" w:date="2016-01-14T10:56:00Z">
        <w:r w:rsidR="00CF11C3">
          <w:rPr>
            <w:rFonts w:asciiTheme="minorHAnsi" w:hAnsiTheme="minorHAnsi"/>
            <w:sz w:val="24"/>
            <w:szCs w:val="24"/>
          </w:rPr>
          <w:t>the</w:t>
        </w:r>
      </w:ins>
      <w:ins w:id="44" w:author="Maureen McNeil" w:date="2016-01-14T15:33:00Z">
        <w:r w:rsidR="00CF11C3">
          <w:rPr>
            <w:rFonts w:asciiTheme="minorHAnsi" w:hAnsiTheme="minorHAnsi"/>
            <w:sz w:val="24"/>
            <w:szCs w:val="24"/>
          </w:rPr>
          <w:t xml:space="preserve"> breadth of this field.</w:t>
        </w:r>
      </w:ins>
    </w:p>
    <w:p w14:paraId="1F3BE7AD" w14:textId="12491680" w:rsidR="00B05823" w:rsidRDefault="00EC6D2C" w:rsidP="000C0E8D">
      <w:pPr>
        <w:spacing w:line="480" w:lineRule="auto"/>
        <w:ind w:firstLine="0"/>
        <w:rPr>
          <w:ins w:id="45" w:author="Maureen McNeil" w:date="2016-01-14T18:00:00Z"/>
          <w:rFonts w:asciiTheme="minorHAnsi" w:hAnsiTheme="minorHAnsi"/>
          <w:sz w:val="24"/>
          <w:szCs w:val="24"/>
        </w:rPr>
      </w:pPr>
      <w:ins w:id="46" w:author="Maureen McNeil" w:date="2016-01-14T15:34:00Z">
        <w:r>
          <w:rPr>
            <w:rFonts w:asciiTheme="minorHAnsi" w:hAnsiTheme="minorHAnsi"/>
            <w:sz w:val="24"/>
            <w:szCs w:val="24"/>
          </w:rPr>
          <w:tab/>
        </w:r>
      </w:ins>
      <w:ins w:id="47" w:author="Maureen McNeil" w:date="2016-01-14T15:38:00Z">
        <w:r w:rsidR="009040E7">
          <w:rPr>
            <w:rFonts w:asciiTheme="minorHAnsi" w:hAnsiTheme="minorHAnsi"/>
            <w:sz w:val="24"/>
            <w:szCs w:val="24"/>
          </w:rPr>
          <w:t>Our identification and exa</w:t>
        </w:r>
        <w:r w:rsidR="00462E58">
          <w:rPr>
            <w:rFonts w:asciiTheme="minorHAnsi" w:hAnsiTheme="minorHAnsi"/>
            <w:sz w:val="24"/>
            <w:szCs w:val="24"/>
          </w:rPr>
          <w:t xml:space="preserve">mination of key clusters of </w:t>
        </w:r>
        <w:r w:rsidR="009040E7">
          <w:rPr>
            <w:rFonts w:asciiTheme="minorHAnsi" w:hAnsiTheme="minorHAnsi"/>
            <w:sz w:val="24"/>
            <w:szCs w:val="24"/>
          </w:rPr>
          <w:t>research</w:t>
        </w:r>
      </w:ins>
      <w:ins w:id="48" w:author="Maureen McNeil" w:date="2016-01-14T17:20:00Z">
        <w:r w:rsidR="00462E58">
          <w:rPr>
            <w:rFonts w:asciiTheme="minorHAnsi" w:hAnsiTheme="minorHAnsi"/>
            <w:sz w:val="24"/>
            <w:szCs w:val="24"/>
          </w:rPr>
          <w:t xml:space="preserve"> both celebrates and ponders the recent flourishing </w:t>
        </w:r>
        <w:r w:rsidR="000C276C">
          <w:rPr>
            <w:rFonts w:asciiTheme="minorHAnsi" w:hAnsiTheme="minorHAnsi"/>
            <w:sz w:val="24"/>
            <w:szCs w:val="24"/>
          </w:rPr>
          <w:t>in the</w:t>
        </w:r>
      </w:ins>
      <w:ins w:id="49" w:author="Maureen McNeil" w:date="2016-01-14T17:21:00Z">
        <w:r w:rsidR="00462E58">
          <w:rPr>
            <w:rFonts w:asciiTheme="minorHAnsi" w:hAnsiTheme="minorHAnsi"/>
            <w:sz w:val="24"/>
            <w:szCs w:val="24"/>
          </w:rPr>
          <w:t xml:space="preserve"> pursuit of imaginaries</w:t>
        </w:r>
      </w:ins>
      <w:ins w:id="50" w:author="Maureen McNeil" w:date="2016-01-14T21:04:00Z">
        <w:r w:rsidR="000C276C">
          <w:rPr>
            <w:rFonts w:asciiTheme="minorHAnsi" w:hAnsiTheme="minorHAnsi"/>
            <w:sz w:val="24"/>
            <w:szCs w:val="24"/>
          </w:rPr>
          <w:t xml:space="preserve"> within STS</w:t>
        </w:r>
      </w:ins>
      <w:ins w:id="51" w:author="Maureen McNeil" w:date="2016-01-14T17:21:00Z">
        <w:r w:rsidR="00462E58">
          <w:rPr>
            <w:rFonts w:asciiTheme="minorHAnsi" w:hAnsiTheme="minorHAnsi"/>
            <w:sz w:val="24"/>
            <w:szCs w:val="24"/>
          </w:rPr>
          <w:t xml:space="preserve">. </w:t>
        </w:r>
      </w:ins>
      <w:ins w:id="52" w:author="Maureen McNeil" w:date="2016-01-14T17:20:00Z">
        <w:r w:rsidR="00462E58">
          <w:rPr>
            <w:rFonts w:asciiTheme="minorHAnsi" w:hAnsiTheme="minorHAnsi"/>
            <w:sz w:val="24"/>
            <w:szCs w:val="24"/>
          </w:rPr>
          <w:t xml:space="preserve"> </w:t>
        </w:r>
      </w:ins>
      <w:ins w:id="53" w:author="Maureen McNeil" w:date="2016-01-14T16:28:00Z">
        <w:r w:rsidR="004B2650">
          <w:rPr>
            <w:rFonts w:asciiTheme="minorHAnsi" w:hAnsiTheme="minorHAnsi"/>
            <w:sz w:val="24"/>
            <w:szCs w:val="24"/>
          </w:rPr>
          <w:t>The</w:t>
        </w:r>
        <w:r w:rsidR="00D341DE">
          <w:rPr>
            <w:rFonts w:asciiTheme="minorHAnsi" w:hAnsiTheme="minorHAnsi"/>
            <w:sz w:val="24"/>
            <w:szCs w:val="24"/>
          </w:rPr>
          <w:t xml:space="preserve"> designation</w:t>
        </w:r>
      </w:ins>
      <w:ins w:id="54" w:author="Maureen McNeil" w:date="2016-01-14T16:51:00Z">
        <w:r w:rsidR="004B2650">
          <w:rPr>
            <w:rFonts w:asciiTheme="minorHAnsi" w:hAnsiTheme="minorHAnsi"/>
            <w:sz w:val="24"/>
            <w:szCs w:val="24"/>
          </w:rPr>
          <w:t xml:space="preserve"> of clusters </w:t>
        </w:r>
      </w:ins>
      <w:ins w:id="55" w:author="Maureen McNeil" w:date="2016-01-14T16:28:00Z">
        <w:r w:rsidR="00D341DE">
          <w:rPr>
            <w:rFonts w:asciiTheme="minorHAnsi" w:hAnsiTheme="minorHAnsi"/>
            <w:sz w:val="24"/>
            <w:szCs w:val="24"/>
          </w:rPr>
          <w:t>derived from the identification of</w:t>
        </w:r>
      </w:ins>
      <w:ins w:id="56" w:author="Maureen McNeil" w:date="2016-01-14T16:51:00Z">
        <w:r w:rsidR="004B2650">
          <w:rPr>
            <w:rFonts w:asciiTheme="minorHAnsi" w:hAnsiTheme="minorHAnsi"/>
            <w:sz w:val="24"/>
            <w:szCs w:val="24"/>
          </w:rPr>
          <w:t xml:space="preserve"> </w:t>
        </w:r>
      </w:ins>
      <w:ins w:id="57" w:author="Maureen McNeil" w:date="2016-01-14T16:28:00Z">
        <w:r w:rsidR="00D341DE">
          <w:rPr>
            <w:rFonts w:asciiTheme="minorHAnsi" w:hAnsiTheme="minorHAnsi"/>
            <w:sz w:val="24"/>
            <w:szCs w:val="24"/>
          </w:rPr>
          <w:t>common features</w:t>
        </w:r>
      </w:ins>
      <w:ins w:id="58" w:author="Maureen McNeil" w:date="2016-01-14T21:04:00Z">
        <w:r w:rsidR="000C276C">
          <w:rPr>
            <w:rFonts w:asciiTheme="minorHAnsi" w:hAnsiTheme="minorHAnsi"/>
            <w:sz w:val="24"/>
            <w:szCs w:val="24"/>
          </w:rPr>
          <w:t>,</w:t>
        </w:r>
      </w:ins>
      <w:ins w:id="59" w:author="Maureen McNeil" w:date="2016-01-14T16:28:00Z">
        <w:r w:rsidR="00D341DE">
          <w:rPr>
            <w:rFonts w:asciiTheme="minorHAnsi" w:hAnsiTheme="minorHAnsi"/>
            <w:sz w:val="24"/>
            <w:szCs w:val="24"/>
          </w:rPr>
          <w:t xml:space="preserve"> </w:t>
        </w:r>
      </w:ins>
      <w:ins w:id="60" w:author="Maureen McNeil" w:date="2016-01-14T16:32:00Z">
        <w:r w:rsidR="004B2650">
          <w:rPr>
            <w:rFonts w:asciiTheme="minorHAnsi" w:hAnsiTheme="minorHAnsi"/>
            <w:sz w:val="24"/>
            <w:szCs w:val="24"/>
          </w:rPr>
          <w:t>as well as diversifications</w:t>
        </w:r>
      </w:ins>
      <w:ins w:id="61" w:author="Maureen McNeil" w:date="2016-01-14T21:04:00Z">
        <w:r w:rsidR="000C276C">
          <w:rPr>
            <w:rFonts w:asciiTheme="minorHAnsi" w:hAnsiTheme="minorHAnsi"/>
            <w:sz w:val="24"/>
            <w:szCs w:val="24"/>
          </w:rPr>
          <w:t>,</w:t>
        </w:r>
      </w:ins>
      <w:ins w:id="62" w:author="Maureen McNeil" w:date="2016-01-14T16:32:00Z">
        <w:r w:rsidR="00D341DE">
          <w:rPr>
            <w:rFonts w:asciiTheme="minorHAnsi" w:hAnsiTheme="minorHAnsi"/>
            <w:sz w:val="24"/>
            <w:szCs w:val="24"/>
          </w:rPr>
          <w:t xml:space="preserve"> </w:t>
        </w:r>
      </w:ins>
      <w:ins w:id="63" w:author="Maureen McNeil" w:date="2016-01-14T16:28:00Z">
        <w:r w:rsidR="004B2650">
          <w:rPr>
            <w:rFonts w:asciiTheme="minorHAnsi" w:hAnsiTheme="minorHAnsi"/>
            <w:sz w:val="24"/>
            <w:szCs w:val="24"/>
          </w:rPr>
          <w:t xml:space="preserve">in </w:t>
        </w:r>
      </w:ins>
      <w:ins w:id="64" w:author="Maureen McNeil" w:date="2016-01-14T16:52:00Z">
        <w:r w:rsidR="004B2650">
          <w:rPr>
            <w:rFonts w:asciiTheme="minorHAnsi" w:hAnsiTheme="minorHAnsi"/>
            <w:sz w:val="24"/>
            <w:szCs w:val="24"/>
          </w:rPr>
          <w:t>key</w:t>
        </w:r>
      </w:ins>
      <w:ins w:id="65" w:author="Maureen McNeil" w:date="2016-01-14T16:30:00Z">
        <w:r w:rsidR="00D341DE">
          <w:rPr>
            <w:rFonts w:asciiTheme="minorHAnsi" w:hAnsiTheme="minorHAnsi"/>
            <w:sz w:val="24"/>
            <w:szCs w:val="24"/>
          </w:rPr>
          <w:t xml:space="preserve"> </w:t>
        </w:r>
      </w:ins>
      <w:ins w:id="66" w:author="Maureen McNeil" w:date="2016-01-14T16:33:00Z">
        <w:r w:rsidR="00D341DE">
          <w:rPr>
            <w:rFonts w:asciiTheme="minorHAnsi" w:hAnsiTheme="minorHAnsi"/>
            <w:sz w:val="24"/>
            <w:szCs w:val="24"/>
          </w:rPr>
          <w:t>STS</w:t>
        </w:r>
      </w:ins>
      <w:ins w:id="67" w:author="Maureen McNeil" w:date="2016-01-14T16:30:00Z">
        <w:r w:rsidR="00D341DE">
          <w:rPr>
            <w:rFonts w:asciiTheme="minorHAnsi" w:hAnsiTheme="minorHAnsi"/>
            <w:sz w:val="24"/>
            <w:szCs w:val="24"/>
          </w:rPr>
          <w:t xml:space="preserve"> publications on imaginaries.</w:t>
        </w:r>
      </w:ins>
      <w:ins w:id="68" w:author="Maureen McNeil" w:date="2016-01-14T16:34:00Z">
        <w:r w:rsidR="00D341DE">
          <w:rPr>
            <w:rFonts w:asciiTheme="minorHAnsi" w:hAnsiTheme="minorHAnsi"/>
            <w:sz w:val="24"/>
            <w:szCs w:val="24"/>
          </w:rPr>
          <w:t xml:space="preserve">  </w:t>
        </w:r>
      </w:ins>
      <w:commentRangeStart w:id="69"/>
      <w:ins w:id="70" w:author="Maureen McNeil" w:date="2016-01-14T17:23:00Z">
        <w:r w:rsidR="00462E58">
          <w:rPr>
            <w:rFonts w:asciiTheme="minorHAnsi" w:hAnsiTheme="minorHAnsi"/>
            <w:sz w:val="24"/>
            <w:szCs w:val="24"/>
          </w:rPr>
          <w:t>While we struggled to find appropriate labels</w:t>
        </w:r>
      </w:ins>
      <w:commentRangeEnd w:id="69"/>
      <w:ins w:id="71" w:author="Maureen McNeil" w:date="2016-01-14T21:05:00Z">
        <w:r w:rsidR="000C276C">
          <w:rPr>
            <w:rStyle w:val="CommentReference"/>
          </w:rPr>
          <w:commentReference w:id="69"/>
        </w:r>
      </w:ins>
      <w:ins w:id="73" w:author="Maureen McNeil" w:date="2016-01-14T17:23:00Z">
        <w:r w:rsidR="00462E58">
          <w:rPr>
            <w:rFonts w:asciiTheme="minorHAnsi" w:hAnsiTheme="minorHAnsi"/>
            <w:sz w:val="24"/>
            <w:szCs w:val="24"/>
          </w:rPr>
          <w:t xml:space="preserve">, </w:t>
        </w:r>
      </w:ins>
      <w:ins w:id="74" w:author="Maureen McNeil" w:date="2016-01-14T17:24:00Z">
        <w:r w:rsidR="00462E58">
          <w:rPr>
            <w:rFonts w:asciiTheme="minorHAnsi" w:hAnsiTheme="minorHAnsi"/>
            <w:sz w:val="24"/>
            <w:szCs w:val="24"/>
          </w:rPr>
          <w:t xml:space="preserve">we felt justified in </w:t>
        </w:r>
        <w:r w:rsidR="00462E58">
          <w:rPr>
            <w:rFonts w:asciiTheme="minorHAnsi" w:hAnsiTheme="minorHAnsi"/>
            <w:sz w:val="24"/>
            <w:szCs w:val="24"/>
          </w:rPr>
          <w:lastRenderedPageBreak/>
          <w:t xml:space="preserve">proposing this cartography which foregrounds groupings </w:t>
        </w:r>
      </w:ins>
      <w:ins w:id="75" w:author="Maureen McNeil" w:date="2016-01-14T17:25:00Z">
        <w:r w:rsidR="00462E58">
          <w:rPr>
            <w:rFonts w:asciiTheme="minorHAnsi" w:hAnsiTheme="minorHAnsi"/>
            <w:sz w:val="24"/>
            <w:szCs w:val="24"/>
          </w:rPr>
          <w:t>characterized</w:t>
        </w:r>
      </w:ins>
      <w:ins w:id="76" w:author="Maureen McNeil" w:date="2016-01-14T17:24:00Z">
        <w:r w:rsidR="00462E58">
          <w:rPr>
            <w:rFonts w:asciiTheme="minorHAnsi" w:hAnsiTheme="minorHAnsi"/>
            <w:sz w:val="24"/>
            <w:szCs w:val="24"/>
          </w:rPr>
          <w:t xml:space="preserve"> </w:t>
        </w:r>
      </w:ins>
      <w:ins w:id="77" w:author="Maureen McNeil" w:date="2016-01-14T17:25:00Z">
        <w:r w:rsidR="00462E58">
          <w:rPr>
            <w:rFonts w:asciiTheme="minorHAnsi" w:hAnsiTheme="minorHAnsi"/>
            <w:sz w:val="24"/>
            <w:szCs w:val="24"/>
          </w:rPr>
          <w:t xml:space="preserve">by </w:t>
        </w:r>
      </w:ins>
      <w:ins w:id="78" w:author="Maureen McNeil" w:date="2016-01-14T15:45:00Z">
        <w:r w:rsidR="00462E58">
          <w:rPr>
            <w:rFonts w:asciiTheme="minorHAnsi" w:hAnsiTheme="minorHAnsi"/>
            <w:sz w:val="24"/>
            <w:szCs w:val="24"/>
          </w:rPr>
          <w:t xml:space="preserve">their </w:t>
        </w:r>
        <w:r w:rsidR="007D4AD7">
          <w:rPr>
            <w:rFonts w:asciiTheme="minorHAnsi" w:hAnsiTheme="minorHAnsi"/>
            <w:sz w:val="24"/>
            <w:szCs w:val="24"/>
          </w:rPr>
          <w:t>terr</w:t>
        </w:r>
        <w:r w:rsidR="00462E58">
          <w:rPr>
            <w:rFonts w:asciiTheme="minorHAnsi" w:hAnsiTheme="minorHAnsi"/>
            <w:sz w:val="24"/>
            <w:szCs w:val="24"/>
          </w:rPr>
          <w:t>ains of investigation</w:t>
        </w:r>
      </w:ins>
      <w:ins w:id="79" w:author="Maureen McNeil" w:date="2016-01-14T17:39:00Z">
        <w:r w:rsidR="00FB2EAB">
          <w:rPr>
            <w:rFonts w:asciiTheme="minorHAnsi" w:hAnsiTheme="minorHAnsi"/>
            <w:sz w:val="24"/>
            <w:szCs w:val="24"/>
          </w:rPr>
          <w:t xml:space="preserve"> </w:t>
        </w:r>
        <w:commentRangeStart w:id="80"/>
        <w:r w:rsidR="00FB2EAB">
          <w:rPr>
            <w:rFonts w:asciiTheme="minorHAnsi" w:hAnsiTheme="minorHAnsi"/>
            <w:sz w:val="24"/>
            <w:szCs w:val="24"/>
          </w:rPr>
          <w:t>(scientists, clinics</w:t>
        </w:r>
      </w:ins>
      <w:ins w:id="81" w:author="Maureen McNeil" w:date="2016-01-14T17:40:00Z">
        <w:r w:rsidR="00FB2EAB">
          <w:rPr>
            <w:rFonts w:asciiTheme="minorHAnsi" w:hAnsiTheme="minorHAnsi"/>
            <w:sz w:val="24"/>
            <w:szCs w:val="24"/>
          </w:rPr>
          <w:t>, scientific communities</w:t>
        </w:r>
      </w:ins>
      <w:ins w:id="82" w:author="Maureen McNeil" w:date="2016-01-14T17:39:00Z">
        <w:r w:rsidR="00DC65DA">
          <w:rPr>
            <w:rFonts w:asciiTheme="minorHAnsi" w:hAnsiTheme="minorHAnsi"/>
            <w:sz w:val="24"/>
            <w:szCs w:val="24"/>
          </w:rPr>
          <w:t>/</w:t>
        </w:r>
        <w:r w:rsidR="00FB2EAB">
          <w:rPr>
            <w:rFonts w:asciiTheme="minorHAnsi" w:hAnsiTheme="minorHAnsi"/>
            <w:sz w:val="24"/>
            <w:szCs w:val="24"/>
          </w:rPr>
          <w:t xml:space="preserve"> </w:t>
        </w:r>
      </w:ins>
      <w:ins w:id="83" w:author="Maureen McNeil" w:date="2016-01-14T17:40:00Z">
        <w:r w:rsidR="00FB2EAB">
          <w:rPr>
            <w:rFonts w:asciiTheme="minorHAnsi" w:hAnsiTheme="minorHAnsi"/>
            <w:sz w:val="24"/>
            <w:szCs w:val="24"/>
          </w:rPr>
          <w:t>nati</w:t>
        </w:r>
        <w:r w:rsidR="00DC65DA">
          <w:rPr>
            <w:rFonts w:asciiTheme="minorHAnsi" w:hAnsiTheme="minorHAnsi"/>
            <w:sz w:val="24"/>
            <w:szCs w:val="24"/>
          </w:rPr>
          <w:t>onal and institutional policies/</w:t>
        </w:r>
        <w:r w:rsidR="00FB2EAB">
          <w:rPr>
            <w:rFonts w:asciiTheme="minorHAnsi" w:hAnsiTheme="minorHAnsi"/>
            <w:sz w:val="24"/>
            <w:szCs w:val="24"/>
          </w:rPr>
          <w:t xml:space="preserve"> popular culture, </w:t>
        </w:r>
        <w:proofErr w:type="spellStart"/>
        <w:r w:rsidR="00FB2EAB">
          <w:rPr>
            <w:rFonts w:asciiTheme="minorHAnsi" w:hAnsiTheme="minorHAnsi"/>
            <w:sz w:val="24"/>
            <w:szCs w:val="24"/>
          </w:rPr>
          <w:t>technoscientific</w:t>
        </w:r>
        <w:proofErr w:type="spellEnd"/>
        <w:r w:rsidR="00FB2EAB">
          <w:rPr>
            <w:rFonts w:asciiTheme="minorHAnsi" w:hAnsiTheme="minorHAnsi"/>
            <w:sz w:val="24"/>
            <w:szCs w:val="24"/>
          </w:rPr>
          <w:t xml:space="preserve"> imagery)</w:t>
        </w:r>
      </w:ins>
      <w:ins w:id="84" w:author="Maureen McNeil" w:date="2016-01-14T15:45:00Z">
        <w:r w:rsidR="00462E58">
          <w:rPr>
            <w:rFonts w:asciiTheme="minorHAnsi" w:hAnsiTheme="minorHAnsi"/>
            <w:sz w:val="24"/>
            <w:szCs w:val="24"/>
          </w:rPr>
          <w:t>, their</w:t>
        </w:r>
        <w:r w:rsidR="007D4AD7">
          <w:rPr>
            <w:rFonts w:asciiTheme="minorHAnsi" w:hAnsiTheme="minorHAnsi"/>
            <w:sz w:val="24"/>
            <w:szCs w:val="24"/>
          </w:rPr>
          <w:t xml:space="preserve"> research methods</w:t>
        </w:r>
      </w:ins>
      <w:ins w:id="85" w:author="Maureen McNeil" w:date="2016-01-14T17:41:00Z">
        <w:r w:rsidR="00FB2EAB">
          <w:rPr>
            <w:rFonts w:asciiTheme="minorHAnsi" w:hAnsiTheme="minorHAnsi"/>
            <w:sz w:val="24"/>
            <w:szCs w:val="24"/>
          </w:rPr>
          <w:t xml:space="preserve"> (ethnography; textual, comparative historical analysis; visual and cultural studies)</w:t>
        </w:r>
      </w:ins>
      <w:ins w:id="86" w:author="Maureen McNeil" w:date="2016-01-14T16:53:00Z">
        <w:r w:rsidR="004B2650">
          <w:rPr>
            <w:rFonts w:asciiTheme="minorHAnsi" w:hAnsiTheme="minorHAnsi"/>
            <w:sz w:val="24"/>
            <w:szCs w:val="24"/>
          </w:rPr>
          <w:t>,</w:t>
        </w:r>
      </w:ins>
      <w:ins w:id="87" w:author="Maureen McNeil" w:date="2016-01-14T15:45:00Z">
        <w:r w:rsidR="00462E58">
          <w:rPr>
            <w:rFonts w:asciiTheme="minorHAnsi" w:hAnsiTheme="minorHAnsi"/>
            <w:sz w:val="24"/>
            <w:szCs w:val="24"/>
          </w:rPr>
          <w:t xml:space="preserve"> and their registers</w:t>
        </w:r>
      </w:ins>
      <w:ins w:id="88" w:author="Maureen McNeil" w:date="2016-01-14T17:42:00Z">
        <w:r w:rsidR="00FB2EAB">
          <w:rPr>
            <w:rFonts w:asciiTheme="minorHAnsi" w:hAnsiTheme="minorHAnsi"/>
            <w:sz w:val="24"/>
            <w:szCs w:val="24"/>
          </w:rPr>
          <w:t xml:space="preserve"> (scientific communities, scientific practice; national</w:t>
        </w:r>
      </w:ins>
      <w:ins w:id="89" w:author="Maureen McNeil" w:date="2016-01-14T17:44:00Z">
        <w:r w:rsidR="00FB2EAB">
          <w:rPr>
            <w:rFonts w:asciiTheme="minorHAnsi" w:hAnsiTheme="minorHAnsi"/>
            <w:sz w:val="24"/>
            <w:szCs w:val="24"/>
          </w:rPr>
          <w:t>, institutional and global</w:t>
        </w:r>
      </w:ins>
      <w:ins w:id="90" w:author="Maureen McNeil" w:date="2016-01-14T17:42:00Z">
        <w:r w:rsidR="00FB2EAB">
          <w:rPr>
            <w:rFonts w:asciiTheme="minorHAnsi" w:hAnsiTheme="minorHAnsi"/>
            <w:sz w:val="24"/>
            <w:szCs w:val="24"/>
          </w:rPr>
          <w:t xml:space="preserve"> identities</w:t>
        </w:r>
      </w:ins>
      <w:ins w:id="91" w:author="Maureen McNeil" w:date="2016-01-14T17:44:00Z">
        <w:r w:rsidR="00FB2EAB">
          <w:rPr>
            <w:rFonts w:asciiTheme="minorHAnsi" w:hAnsiTheme="minorHAnsi"/>
            <w:sz w:val="24"/>
            <w:szCs w:val="24"/>
          </w:rPr>
          <w:t xml:space="preserve">; </w:t>
        </w:r>
      </w:ins>
      <w:ins w:id="92" w:author="Maureen McNeil" w:date="2016-01-14T21:06:00Z">
        <w:r w:rsidR="000C276C">
          <w:rPr>
            <w:rFonts w:asciiTheme="minorHAnsi" w:hAnsiTheme="minorHAnsi"/>
            <w:sz w:val="24"/>
            <w:szCs w:val="24"/>
          </w:rPr>
          <w:t xml:space="preserve">corporeality, </w:t>
        </w:r>
      </w:ins>
      <w:ins w:id="93" w:author="Maureen McNeil" w:date="2016-01-14T17:44:00Z">
        <w:r w:rsidR="00FB2EAB">
          <w:rPr>
            <w:rFonts w:asciiTheme="minorHAnsi" w:hAnsiTheme="minorHAnsi"/>
            <w:sz w:val="24"/>
            <w:szCs w:val="24"/>
          </w:rPr>
          <w:t>visions of life</w:t>
        </w:r>
      </w:ins>
      <w:ins w:id="94" w:author="Maureen McNeil" w:date="2016-01-14T17:45:00Z">
        <w:r w:rsidR="00FB2EAB">
          <w:rPr>
            <w:rFonts w:asciiTheme="minorHAnsi" w:hAnsiTheme="minorHAnsi"/>
            <w:sz w:val="24"/>
            <w:szCs w:val="24"/>
          </w:rPr>
          <w:t>, subjectivity and subject formation</w:t>
        </w:r>
      </w:ins>
      <w:ins w:id="95" w:author="Maureen McNeil" w:date="2016-01-14T17:44:00Z">
        <w:r w:rsidR="00FB2EAB">
          <w:rPr>
            <w:rFonts w:asciiTheme="minorHAnsi" w:hAnsiTheme="minorHAnsi"/>
            <w:sz w:val="24"/>
            <w:szCs w:val="24"/>
          </w:rPr>
          <w:t>)</w:t>
        </w:r>
      </w:ins>
      <w:ins w:id="96" w:author="Maureen McNeil" w:date="2016-01-14T15:45:00Z">
        <w:r w:rsidR="007D4AD7">
          <w:rPr>
            <w:rFonts w:asciiTheme="minorHAnsi" w:hAnsiTheme="minorHAnsi"/>
            <w:sz w:val="24"/>
            <w:szCs w:val="24"/>
          </w:rPr>
          <w:t xml:space="preserve">. </w:t>
        </w:r>
      </w:ins>
      <w:commentRangeEnd w:id="80"/>
      <w:ins w:id="97" w:author="Maureen McNeil" w:date="2016-01-14T21:28:00Z">
        <w:r w:rsidR="00DC65DA">
          <w:rPr>
            <w:rStyle w:val="CommentReference"/>
          </w:rPr>
          <w:commentReference w:id="80"/>
        </w:r>
      </w:ins>
      <w:ins w:id="99" w:author="Maureen McNeil" w:date="2016-01-14T15:45:00Z">
        <w:r w:rsidR="007D4AD7">
          <w:rPr>
            <w:rFonts w:asciiTheme="minorHAnsi" w:hAnsiTheme="minorHAnsi"/>
            <w:sz w:val="24"/>
            <w:szCs w:val="24"/>
          </w:rPr>
          <w:t xml:space="preserve"> </w:t>
        </w:r>
      </w:ins>
      <w:ins w:id="100" w:author="Maureen McNeil" w:date="2016-01-14T15:59:00Z">
        <w:r w:rsidR="00CB543C">
          <w:rPr>
            <w:rFonts w:asciiTheme="minorHAnsi" w:hAnsiTheme="minorHAnsi"/>
            <w:sz w:val="24"/>
            <w:szCs w:val="24"/>
          </w:rPr>
          <w:t xml:space="preserve">By no means rigid and fixed, these could perhaps be thought of as </w:t>
        </w:r>
      </w:ins>
      <w:ins w:id="101" w:author="Maureen McNeil" w:date="2016-01-14T17:46:00Z">
        <w:r w:rsidR="000C276C">
          <w:rPr>
            <w:rFonts w:asciiTheme="minorHAnsi" w:hAnsiTheme="minorHAnsi"/>
            <w:sz w:val="24"/>
            <w:szCs w:val="24"/>
          </w:rPr>
          <w:t>fluid</w:t>
        </w:r>
        <w:r w:rsidR="00FB2EAB">
          <w:rPr>
            <w:rFonts w:asciiTheme="minorHAnsi" w:hAnsiTheme="minorHAnsi"/>
            <w:sz w:val="24"/>
            <w:szCs w:val="24"/>
          </w:rPr>
          <w:t xml:space="preserve"> research </w:t>
        </w:r>
      </w:ins>
      <w:ins w:id="102" w:author="Maureen McNeil" w:date="2016-01-14T15:59:00Z">
        <w:r w:rsidR="00CB543C">
          <w:rPr>
            <w:rFonts w:asciiTheme="minorHAnsi" w:hAnsiTheme="minorHAnsi"/>
            <w:sz w:val="24"/>
            <w:szCs w:val="24"/>
          </w:rPr>
          <w:t>assemblages.</w:t>
        </w:r>
      </w:ins>
      <w:ins w:id="103" w:author="Maureen McNeil" w:date="2016-01-14T15:46:00Z">
        <w:r w:rsidR="007D4AD7">
          <w:rPr>
            <w:rFonts w:asciiTheme="minorHAnsi" w:hAnsiTheme="minorHAnsi"/>
            <w:sz w:val="24"/>
            <w:szCs w:val="24"/>
          </w:rPr>
          <w:t xml:space="preserve"> </w:t>
        </w:r>
      </w:ins>
      <w:ins w:id="104" w:author="Maureen McNeil" w:date="2016-01-14T10:56:00Z">
        <w:r w:rsidR="00CF11C3">
          <w:rPr>
            <w:rFonts w:asciiTheme="minorHAnsi" w:hAnsiTheme="minorHAnsi"/>
            <w:sz w:val="24"/>
            <w:szCs w:val="24"/>
          </w:rPr>
          <w:t xml:space="preserve"> </w:t>
        </w:r>
      </w:ins>
    </w:p>
    <w:p w14:paraId="635C81BB" w14:textId="77777777" w:rsidR="00485D0C" w:rsidRDefault="00931CA3" w:rsidP="00931CA3">
      <w:pPr>
        <w:tabs>
          <w:tab w:val="left" w:pos="1985"/>
        </w:tabs>
        <w:spacing w:line="480" w:lineRule="auto"/>
        <w:rPr>
          <w:ins w:id="105" w:author="Maureen McNeil" w:date="2016-01-14T21:38:00Z"/>
          <w:rFonts w:asciiTheme="minorHAnsi" w:hAnsiTheme="minorHAnsi"/>
          <w:sz w:val="24"/>
          <w:szCs w:val="24"/>
        </w:rPr>
      </w:pPr>
      <w:ins w:id="106" w:author="Maureen McNeil" w:date="2016-01-14T18:00:00Z">
        <w:r>
          <w:rPr>
            <w:rFonts w:asciiTheme="minorHAnsi" w:hAnsiTheme="minorHAnsi"/>
            <w:sz w:val="24"/>
            <w:szCs w:val="24"/>
          </w:rPr>
          <w:t>One thread in the foregoing review was the foreground</w:t>
        </w:r>
      </w:ins>
      <w:ins w:id="107" w:author="Maureen McNeil" w:date="2016-01-14T18:17:00Z">
        <w:r w:rsidR="0034438E">
          <w:rPr>
            <w:rFonts w:asciiTheme="minorHAnsi" w:hAnsiTheme="minorHAnsi"/>
            <w:sz w:val="24"/>
            <w:szCs w:val="24"/>
          </w:rPr>
          <w:t>ing</w:t>
        </w:r>
      </w:ins>
      <w:ins w:id="108" w:author="Maureen McNeil" w:date="2016-01-14T18:00:00Z">
        <w:r>
          <w:rPr>
            <w:rFonts w:asciiTheme="minorHAnsi" w:hAnsiTheme="minorHAnsi"/>
            <w:sz w:val="24"/>
            <w:szCs w:val="24"/>
          </w:rPr>
          <w:t xml:space="preserve"> of</w:t>
        </w:r>
        <w:r w:rsidRPr="008059DE">
          <w:rPr>
            <w:rFonts w:asciiTheme="minorHAnsi" w:hAnsiTheme="minorHAnsi"/>
            <w:sz w:val="24"/>
            <w:szCs w:val="24"/>
          </w:rPr>
          <w:t xml:space="preserve"> methods </w:t>
        </w:r>
      </w:ins>
      <w:ins w:id="109" w:author="Maureen McNeil" w:date="2016-01-14T18:02:00Z">
        <w:r>
          <w:rPr>
            <w:rFonts w:asciiTheme="minorHAnsi" w:hAnsiTheme="minorHAnsi"/>
            <w:sz w:val="24"/>
            <w:szCs w:val="24"/>
          </w:rPr>
          <w:t xml:space="preserve">employed in </w:t>
        </w:r>
      </w:ins>
      <w:ins w:id="110" w:author="Maureen McNeil" w:date="2016-01-14T18:00:00Z">
        <w:r>
          <w:rPr>
            <w:rFonts w:asciiTheme="minorHAnsi" w:hAnsiTheme="minorHAnsi"/>
            <w:sz w:val="24"/>
            <w:szCs w:val="24"/>
          </w:rPr>
          <w:t xml:space="preserve">various STS </w:t>
        </w:r>
        <w:r w:rsidRPr="008059DE">
          <w:rPr>
            <w:rFonts w:asciiTheme="minorHAnsi" w:hAnsiTheme="minorHAnsi"/>
            <w:sz w:val="24"/>
            <w:szCs w:val="24"/>
          </w:rPr>
          <w:t xml:space="preserve">imaginaries of </w:t>
        </w:r>
        <w:proofErr w:type="spellStart"/>
        <w:r w:rsidRPr="008059DE">
          <w:rPr>
            <w:rFonts w:asciiTheme="minorHAnsi" w:hAnsiTheme="minorHAnsi"/>
            <w:sz w:val="24"/>
            <w:szCs w:val="24"/>
          </w:rPr>
          <w:t>technoscience</w:t>
        </w:r>
        <w:proofErr w:type="spellEnd"/>
        <w:r w:rsidRPr="008059DE">
          <w:rPr>
            <w:rFonts w:asciiTheme="minorHAnsi" w:hAnsiTheme="minorHAnsi"/>
            <w:sz w:val="24"/>
            <w:szCs w:val="24"/>
          </w:rPr>
          <w:t xml:space="preserve">.  </w:t>
        </w:r>
        <w:proofErr w:type="spellStart"/>
        <w:r w:rsidRPr="008059DE">
          <w:rPr>
            <w:rFonts w:asciiTheme="minorHAnsi" w:hAnsiTheme="minorHAnsi"/>
            <w:sz w:val="24"/>
            <w:szCs w:val="24"/>
          </w:rPr>
          <w:t>Jasanoff</w:t>
        </w:r>
        <w:proofErr w:type="spellEnd"/>
        <w:r w:rsidRPr="008059DE">
          <w:rPr>
            <w:rFonts w:asciiTheme="minorHAnsi" w:hAnsiTheme="minorHAnsi"/>
            <w:sz w:val="24"/>
            <w:szCs w:val="24"/>
          </w:rPr>
          <w:t xml:space="preserve"> and Kim have emphasized the importance of comparative methods</w:t>
        </w:r>
      </w:ins>
      <w:ins w:id="111" w:author="Maureen McNeil" w:date="2016-01-14T21:29:00Z">
        <w:r w:rsidR="00DC65DA">
          <w:rPr>
            <w:rFonts w:asciiTheme="minorHAnsi" w:hAnsiTheme="minorHAnsi"/>
            <w:sz w:val="24"/>
            <w:szCs w:val="24"/>
          </w:rPr>
          <w:t xml:space="preserve"> (</w:t>
        </w:r>
        <w:commentRangeStart w:id="112"/>
        <w:r w:rsidR="00DC65DA">
          <w:rPr>
            <w:rFonts w:asciiTheme="minorHAnsi" w:hAnsiTheme="minorHAnsi"/>
            <w:sz w:val="24"/>
            <w:szCs w:val="24"/>
          </w:rPr>
          <w:t>latterly, particularly historically based comparisons)</w:t>
        </w:r>
      </w:ins>
      <w:ins w:id="113" w:author="Maureen McNeil" w:date="2016-01-14T18:00:00Z">
        <w:r w:rsidRPr="008059DE">
          <w:rPr>
            <w:rFonts w:asciiTheme="minorHAnsi" w:hAnsiTheme="minorHAnsi"/>
            <w:sz w:val="24"/>
            <w:szCs w:val="24"/>
          </w:rPr>
          <w:t xml:space="preserve"> </w:t>
        </w:r>
      </w:ins>
      <w:commentRangeEnd w:id="112"/>
      <w:ins w:id="114" w:author="Maureen McNeil" w:date="2016-01-14T21:29:00Z">
        <w:r w:rsidR="00DC65DA">
          <w:rPr>
            <w:rStyle w:val="CommentReference"/>
          </w:rPr>
          <w:commentReference w:id="112"/>
        </w:r>
      </w:ins>
      <w:ins w:id="116" w:author="Maureen McNeil" w:date="2016-01-14T18:00:00Z">
        <w:r w:rsidRPr="008059DE">
          <w:rPr>
            <w:rFonts w:asciiTheme="minorHAnsi" w:hAnsiTheme="minorHAnsi"/>
            <w:sz w:val="24"/>
            <w:szCs w:val="24"/>
          </w:rPr>
          <w:t>(</w:t>
        </w:r>
        <w:proofErr w:type="spellStart"/>
        <w:r>
          <w:rPr>
            <w:rFonts w:asciiTheme="minorHAnsi" w:hAnsiTheme="minorHAnsi"/>
            <w:sz w:val="24"/>
            <w:szCs w:val="24"/>
          </w:rPr>
          <w:t>Jasanoff</w:t>
        </w:r>
        <w:proofErr w:type="spellEnd"/>
        <w:r>
          <w:rPr>
            <w:rFonts w:asciiTheme="minorHAnsi" w:hAnsiTheme="minorHAnsi"/>
            <w:sz w:val="24"/>
            <w:szCs w:val="24"/>
          </w:rPr>
          <w:t xml:space="preserve"> and Kim</w:t>
        </w:r>
      </w:ins>
      <w:ins w:id="117" w:author="Maureen McNeil" w:date="2016-01-14T18:06:00Z">
        <w:r>
          <w:rPr>
            <w:rFonts w:asciiTheme="minorHAnsi" w:hAnsiTheme="minorHAnsi"/>
            <w:sz w:val="24"/>
            <w:szCs w:val="24"/>
          </w:rPr>
          <w:t xml:space="preserve"> 2009</w:t>
        </w:r>
      </w:ins>
      <w:ins w:id="118" w:author="Maureen McNeil" w:date="2016-01-14T21:07:00Z">
        <w:r w:rsidR="000C276C">
          <w:rPr>
            <w:rFonts w:asciiTheme="minorHAnsi" w:hAnsiTheme="minorHAnsi"/>
            <w:sz w:val="24"/>
            <w:szCs w:val="24"/>
          </w:rPr>
          <w:t xml:space="preserve">; </w:t>
        </w:r>
      </w:ins>
      <w:proofErr w:type="spellStart"/>
      <w:ins w:id="119" w:author="Maureen McNeil" w:date="2016-01-14T18:00:00Z">
        <w:r w:rsidRPr="008059DE">
          <w:rPr>
            <w:rFonts w:asciiTheme="minorHAnsi" w:hAnsiTheme="minorHAnsi"/>
            <w:sz w:val="24"/>
            <w:szCs w:val="24"/>
          </w:rPr>
          <w:t>Jasanoff</w:t>
        </w:r>
        <w:proofErr w:type="spellEnd"/>
        <w:r w:rsidRPr="008059DE">
          <w:rPr>
            <w:rFonts w:asciiTheme="minorHAnsi" w:hAnsiTheme="minorHAnsi"/>
            <w:sz w:val="24"/>
            <w:szCs w:val="24"/>
          </w:rPr>
          <w:t xml:space="preserve"> 2015a) in STS research on imaginaries.   However, Prasad (2014: 6) has warned that some comparative STS research reproduces, rather than challenges, ‘the West versus non-West </w:t>
        </w:r>
        <w:proofErr w:type="spellStart"/>
        <w:r w:rsidRPr="008059DE">
          <w:rPr>
            <w:rFonts w:asciiTheme="minorHAnsi" w:hAnsiTheme="minorHAnsi"/>
            <w:sz w:val="24"/>
            <w:szCs w:val="24"/>
          </w:rPr>
          <w:t>technocultural</w:t>
        </w:r>
        <w:proofErr w:type="spellEnd"/>
        <w:r w:rsidRPr="008059DE">
          <w:rPr>
            <w:rFonts w:asciiTheme="minorHAnsi" w:hAnsiTheme="minorHAnsi"/>
            <w:sz w:val="24"/>
            <w:szCs w:val="24"/>
          </w:rPr>
          <w:t xml:space="preserve"> divide’.  As noted previously, he opts instead for a focus on ‘hierarchically entangled historie</w:t>
        </w:r>
        <w:r>
          <w:rPr>
            <w:rFonts w:asciiTheme="minorHAnsi" w:hAnsiTheme="minorHAnsi"/>
            <w:sz w:val="24"/>
            <w:szCs w:val="24"/>
          </w:rPr>
          <w:t xml:space="preserve">s of </w:t>
        </w:r>
        <w:proofErr w:type="spellStart"/>
        <w:r>
          <w:rPr>
            <w:rFonts w:asciiTheme="minorHAnsi" w:hAnsiTheme="minorHAnsi"/>
            <w:sz w:val="24"/>
            <w:szCs w:val="24"/>
          </w:rPr>
          <w:t>technoscientific</w:t>
        </w:r>
        <w:proofErr w:type="spellEnd"/>
        <w:r>
          <w:rPr>
            <w:rFonts w:asciiTheme="minorHAnsi" w:hAnsiTheme="minorHAnsi"/>
            <w:sz w:val="24"/>
            <w:szCs w:val="24"/>
          </w:rPr>
          <w:t xml:space="preserve"> practices</w:t>
        </w:r>
        <w:r w:rsidRPr="002B1247">
          <w:rPr>
            <w:rFonts w:asciiTheme="minorHAnsi" w:hAnsiTheme="minorHAnsi"/>
            <w:sz w:val="24"/>
            <w:szCs w:val="24"/>
            <w:highlight w:val="yellow"/>
          </w:rPr>
          <w:t xml:space="preserve">’ </w:t>
        </w:r>
      </w:ins>
      <w:ins w:id="120" w:author="Maureen McNeil" w:date="2016-01-14T18:03:00Z">
        <w:r>
          <w:rPr>
            <w:rFonts w:asciiTheme="minorHAnsi" w:hAnsiTheme="minorHAnsi"/>
            <w:sz w:val="24"/>
            <w:szCs w:val="24"/>
            <w:highlight w:val="yellow"/>
          </w:rPr>
          <w:t>and adv</w:t>
        </w:r>
        <w:r w:rsidR="000C276C">
          <w:rPr>
            <w:rFonts w:asciiTheme="minorHAnsi" w:hAnsiTheme="minorHAnsi"/>
            <w:sz w:val="24"/>
            <w:szCs w:val="24"/>
            <w:highlight w:val="yellow"/>
          </w:rPr>
          <w:t>ocates the use of deconstructive</w:t>
        </w:r>
      </w:ins>
      <w:ins w:id="121" w:author="Maureen McNeil" w:date="2016-01-14T18:06:00Z">
        <w:r>
          <w:rPr>
            <w:rFonts w:asciiTheme="minorHAnsi" w:hAnsiTheme="minorHAnsi"/>
            <w:sz w:val="24"/>
            <w:szCs w:val="24"/>
            <w:highlight w:val="yellow"/>
          </w:rPr>
          <w:t xml:space="preserve"> methods</w:t>
        </w:r>
      </w:ins>
      <w:ins w:id="122" w:author="Maureen McNeil" w:date="2016-01-14T18:18:00Z">
        <w:r w:rsidR="00DC65DA">
          <w:rPr>
            <w:rFonts w:asciiTheme="minorHAnsi" w:hAnsiTheme="minorHAnsi"/>
            <w:sz w:val="24"/>
            <w:szCs w:val="24"/>
            <w:highlight w:val="yellow"/>
          </w:rPr>
          <w:t xml:space="preserve"> to avoid such </w:t>
        </w:r>
        <w:proofErr w:type="spellStart"/>
        <w:r w:rsidR="00DC65DA">
          <w:rPr>
            <w:rFonts w:asciiTheme="minorHAnsi" w:hAnsiTheme="minorHAnsi"/>
            <w:sz w:val="24"/>
            <w:szCs w:val="24"/>
            <w:highlight w:val="yellow"/>
          </w:rPr>
          <w:t>binarisms</w:t>
        </w:r>
      </w:ins>
      <w:proofErr w:type="spellEnd"/>
      <w:ins w:id="123" w:author="Maureen McNeil" w:date="2016-01-14T18:00:00Z">
        <w:r w:rsidRPr="002B1247">
          <w:rPr>
            <w:rFonts w:asciiTheme="minorHAnsi" w:hAnsiTheme="minorHAnsi"/>
            <w:sz w:val="24"/>
            <w:szCs w:val="24"/>
            <w:highlight w:val="yellow"/>
          </w:rPr>
          <w:t>.</w:t>
        </w:r>
        <w:r w:rsidRPr="008059DE">
          <w:rPr>
            <w:rFonts w:asciiTheme="minorHAnsi" w:hAnsiTheme="minorHAnsi"/>
            <w:sz w:val="24"/>
            <w:szCs w:val="24"/>
          </w:rPr>
          <w:t xml:space="preserve">  </w:t>
        </w:r>
      </w:ins>
      <w:ins w:id="124" w:author="Maureen McNeil" w:date="2016-01-14T18:07:00Z">
        <w:r>
          <w:rPr>
            <w:rFonts w:asciiTheme="minorHAnsi" w:hAnsiTheme="minorHAnsi"/>
            <w:sz w:val="24"/>
            <w:szCs w:val="24"/>
          </w:rPr>
          <w:t xml:space="preserve"> </w:t>
        </w:r>
      </w:ins>
    </w:p>
    <w:p w14:paraId="0D081218" w14:textId="6EE9C04B" w:rsidR="00931CA3" w:rsidRPr="008059DE" w:rsidRDefault="00931CA3" w:rsidP="00931CA3">
      <w:pPr>
        <w:tabs>
          <w:tab w:val="left" w:pos="1985"/>
        </w:tabs>
        <w:spacing w:line="480" w:lineRule="auto"/>
        <w:rPr>
          <w:ins w:id="125" w:author="Maureen McNeil" w:date="2016-01-14T18:00:00Z"/>
          <w:rFonts w:asciiTheme="minorHAnsi" w:hAnsiTheme="minorHAnsi"/>
          <w:sz w:val="24"/>
          <w:szCs w:val="24"/>
        </w:rPr>
      </w:pPr>
      <w:ins w:id="126" w:author="Maureen McNeil" w:date="2016-01-14T18:07:00Z">
        <w:r>
          <w:rPr>
            <w:rFonts w:asciiTheme="minorHAnsi" w:hAnsiTheme="minorHAnsi"/>
            <w:sz w:val="24"/>
            <w:szCs w:val="24"/>
          </w:rPr>
          <w:t>More generally,</w:t>
        </w:r>
      </w:ins>
      <w:commentRangeStart w:id="127"/>
      <w:ins w:id="128" w:author="Maureen McNeil" w:date="2016-01-14T18:00:00Z">
        <w:r w:rsidRPr="008059DE">
          <w:rPr>
            <w:rFonts w:asciiTheme="minorHAnsi" w:hAnsiTheme="minorHAnsi"/>
            <w:sz w:val="24"/>
            <w:szCs w:val="24"/>
          </w:rPr>
          <w:t xml:space="preserve"> new ways of exploring the performativity of imaginari</w:t>
        </w:r>
        <w:commentRangeEnd w:id="127"/>
        <w:r>
          <w:rPr>
            <w:rStyle w:val="CommentReference"/>
          </w:rPr>
          <w:commentReference w:id="127"/>
        </w:r>
        <w:r w:rsidRPr="008059DE">
          <w:rPr>
            <w:rFonts w:asciiTheme="minorHAnsi" w:hAnsiTheme="minorHAnsi"/>
            <w:sz w:val="24"/>
            <w:szCs w:val="24"/>
          </w:rPr>
          <w:t>es</w:t>
        </w:r>
      </w:ins>
      <w:ins w:id="129" w:author="Maureen McNeil" w:date="2016-01-14T18:07:00Z">
        <w:r>
          <w:rPr>
            <w:rFonts w:asciiTheme="minorHAnsi" w:hAnsiTheme="minorHAnsi"/>
            <w:sz w:val="24"/>
            <w:szCs w:val="24"/>
          </w:rPr>
          <w:t xml:space="preserve"> may be required</w:t>
        </w:r>
      </w:ins>
      <w:ins w:id="130" w:author="Maureen McNeil" w:date="2016-01-14T18:00:00Z">
        <w:r w:rsidRPr="008059DE">
          <w:rPr>
            <w:rFonts w:asciiTheme="minorHAnsi" w:hAnsiTheme="minorHAnsi"/>
            <w:sz w:val="24"/>
            <w:szCs w:val="24"/>
          </w:rPr>
          <w:t xml:space="preserve">. </w:t>
        </w:r>
      </w:ins>
      <w:ins w:id="131" w:author="Maureen McNeil" w:date="2016-01-14T18:05:00Z">
        <w:r>
          <w:rPr>
            <w:rFonts w:asciiTheme="minorHAnsi" w:hAnsiTheme="minorHAnsi"/>
            <w:sz w:val="24"/>
            <w:szCs w:val="24"/>
          </w:rPr>
          <w:t xml:space="preserve"> </w:t>
        </w:r>
      </w:ins>
      <w:ins w:id="132" w:author="Maureen McNeil" w:date="2016-01-14T18:08:00Z">
        <w:r w:rsidR="00CD5488">
          <w:rPr>
            <w:rFonts w:asciiTheme="minorHAnsi" w:hAnsiTheme="minorHAnsi"/>
            <w:sz w:val="24"/>
            <w:szCs w:val="24"/>
          </w:rPr>
          <w:t xml:space="preserve">In this regard there are </w:t>
        </w:r>
      </w:ins>
      <w:ins w:id="133" w:author="Maureen McNeil" w:date="2016-01-14T18:18:00Z">
        <w:r w:rsidR="00AB0D25">
          <w:rPr>
            <w:rFonts w:asciiTheme="minorHAnsi" w:hAnsiTheme="minorHAnsi"/>
            <w:sz w:val="24"/>
            <w:szCs w:val="24"/>
          </w:rPr>
          <w:t xml:space="preserve">signs </w:t>
        </w:r>
      </w:ins>
      <w:ins w:id="134" w:author="Maureen McNeil" w:date="2016-01-14T18:08:00Z">
        <w:r w:rsidR="00CD5488">
          <w:rPr>
            <w:rFonts w:asciiTheme="minorHAnsi" w:hAnsiTheme="minorHAnsi"/>
            <w:sz w:val="24"/>
            <w:szCs w:val="24"/>
          </w:rPr>
          <w:t>of methodological experimentation and adaptation in</w:t>
        </w:r>
      </w:ins>
      <w:ins w:id="135" w:author="Maureen McNeil" w:date="2016-01-14T18:18:00Z">
        <w:r w:rsidR="00AB0D25">
          <w:rPr>
            <w:rFonts w:asciiTheme="minorHAnsi" w:hAnsiTheme="minorHAnsi"/>
            <w:sz w:val="24"/>
            <w:szCs w:val="24"/>
          </w:rPr>
          <w:t>cluding</w:t>
        </w:r>
      </w:ins>
      <w:ins w:id="136" w:author="Maureen McNeil" w:date="2016-01-14T18:08:00Z">
        <w:r w:rsidR="00CD5488">
          <w:rPr>
            <w:rFonts w:asciiTheme="minorHAnsi" w:hAnsiTheme="minorHAnsi"/>
            <w:sz w:val="24"/>
            <w:szCs w:val="24"/>
          </w:rPr>
          <w:t xml:space="preserve"> the use </w:t>
        </w:r>
        <w:r w:rsidR="00AB0D25">
          <w:rPr>
            <w:rFonts w:asciiTheme="minorHAnsi" w:hAnsiTheme="minorHAnsi"/>
            <w:sz w:val="24"/>
            <w:szCs w:val="24"/>
          </w:rPr>
          <w:t xml:space="preserve">of </w:t>
        </w:r>
        <w:proofErr w:type="gramStart"/>
        <w:r w:rsidR="00AB0D25">
          <w:rPr>
            <w:rFonts w:asciiTheme="minorHAnsi" w:hAnsiTheme="minorHAnsi"/>
            <w:sz w:val="24"/>
            <w:szCs w:val="24"/>
          </w:rPr>
          <w:t>focus-groups</w:t>
        </w:r>
        <w:proofErr w:type="gramEnd"/>
        <w:r w:rsidR="00AB0D25">
          <w:rPr>
            <w:rFonts w:asciiTheme="minorHAnsi" w:hAnsiTheme="minorHAnsi"/>
            <w:sz w:val="24"/>
            <w:szCs w:val="24"/>
          </w:rPr>
          <w:t xml:space="preserve"> and </w:t>
        </w:r>
        <w:r w:rsidR="00CD5488">
          <w:rPr>
            <w:rFonts w:asciiTheme="minorHAnsi" w:hAnsiTheme="minorHAnsi"/>
            <w:sz w:val="24"/>
            <w:szCs w:val="24"/>
          </w:rPr>
          <w:t>memory work in Felt et al.</w:t>
        </w:r>
      </w:ins>
      <w:ins w:id="137" w:author="Maureen McNeil" w:date="2016-01-14T18:09:00Z">
        <w:r w:rsidR="00CD5488">
          <w:rPr>
            <w:rFonts w:asciiTheme="minorHAnsi" w:hAnsiTheme="minorHAnsi"/>
            <w:sz w:val="24"/>
            <w:szCs w:val="24"/>
          </w:rPr>
          <w:t xml:space="preserve">’s (2015) study of the </w:t>
        </w:r>
      </w:ins>
      <w:ins w:id="138" w:author="Maureen McNeil" w:date="2016-01-14T18:11:00Z">
        <w:r w:rsidR="00CD5488">
          <w:rPr>
            <w:rFonts w:asciiTheme="minorHAnsi" w:hAnsiTheme="minorHAnsi"/>
            <w:sz w:val="24"/>
            <w:szCs w:val="24"/>
          </w:rPr>
          <w:t xml:space="preserve">evolution of a distinctive socio-technical </w:t>
        </w:r>
      </w:ins>
      <w:ins w:id="139" w:author="Maureen McNeil" w:date="2016-01-14T18:09:00Z">
        <w:r w:rsidR="00CD5488">
          <w:rPr>
            <w:rFonts w:asciiTheme="minorHAnsi" w:hAnsiTheme="minorHAnsi"/>
            <w:sz w:val="24"/>
            <w:szCs w:val="24"/>
          </w:rPr>
          <w:t xml:space="preserve">imaginary in Austria from the 1970s to the present.  </w:t>
        </w:r>
      </w:ins>
      <w:ins w:id="140" w:author="Maureen McNeil" w:date="2016-01-14T18:08:00Z">
        <w:r w:rsidR="00CD5488">
          <w:rPr>
            <w:rFonts w:asciiTheme="minorHAnsi" w:hAnsiTheme="minorHAnsi"/>
            <w:sz w:val="24"/>
            <w:szCs w:val="24"/>
          </w:rPr>
          <w:t xml:space="preserve"> </w:t>
        </w:r>
      </w:ins>
      <w:ins w:id="141" w:author="Maureen McNeil" w:date="2016-01-14T18:00:00Z">
        <w:r w:rsidRPr="008059DE">
          <w:rPr>
            <w:rFonts w:asciiTheme="minorHAnsi" w:hAnsiTheme="minorHAnsi"/>
            <w:sz w:val="24"/>
            <w:szCs w:val="24"/>
          </w:rPr>
          <w:t xml:space="preserve">Moreover, given that imaginaries are far-reaching social phenomena, it may take something other than the conventional techniques of exposition and argument to conjure their features.  Thus, it is not surprising that </w:t>
        </w:r>
        <w:proofErr w:type="spellStart"/>
        <w:r w:rsidRPr="008059DE">
          <w:rPr>
            <w:rFonts w:asciiTheme="minorHAnsi" w:hAnsiTheme="minorHAnsi"/>
            <w:sz w:val="24"/>
            <w:szCs w:val="24"/>
          </w:rPr>
          <w:t>Haraway</w:t>
        </w:r>
        <w:proofErr w:type="spellEnd"/>
        <w:r w:rsidRPr="008059DE">
          <w:rPr>
            <w:rFonts w:asciiTheme="minorHAnsi" w:hAnsiTheme="minorHAnsi"/>
            <w:sz w:val="24"/>
            <w:szCs w:val="24"/>
          </w:rPr>
          <w:t xml:space="preserve"> experiments with the form of her texts: dabbling with </w:t>
        </w:r>
        <w:proofErr w:type="spellStart"/>
        <w:r w:rsidRPr="008059DE">
          <w:rPr>
            <w:rFonts w:asciiTheme="minorHAnsi" w:hAnsiTheme="minorHAnsi"/>
            <w:sz w:val="24"/>
            <w:szCs w:val="24"/>
          </w:rPr>
          <w:t>humour</w:t>
        </w:r>
        <w:proofErr w:type="spellEnd"/>
        <w:r w:rsidRPr="008059DE">
          <w:rPr>
            <w:rFonts w:asciiTheme="minorHAnsi" w:hAnsiTheme="minorHAnsi"/>
            <w:sz w:val="24"/>
            <w:szCs w:val="24"/>
          </w:rPr>
          <w:t xml:space="preserve">, shock, as well as playing with SF.  </w:t>
        </w:r>
      </w:ins>
    </w:p>
    <w:p w14:paraId="060BC819" w14:textId="77777777" w:rsidR="00931CA3" w:rsidRDefault="00931CA3" w:rsidP="000C0E8D">
      <w:pPr>
        <w:spacing w:line="480" w:lineRule="auto"/>
        <w:ind w:firstLine="0"/>
        <w:rPr>
          <w:rFonts w:asciiTheme="minorHAnsi" w:hAnsiTheme="minorHAnsi"/>
          <w:sz w:val="24"/>
          <w:szCs w:val="24"/>
        </w:rPr>
      </w:pPr>
    </w:p>
    <w:p w14:paraId="5833A120" w14:textId="77777777" w:rsidR="00B05823" w:rsidDel="00224BBD" w:rsidRDefault="00224BBD" w:rsidP="000C0E8D">
      <w:pPr>
        <w:spacing w:line="480" w:lineRule="auto"/>
        <w:ind w:firstLine="0"/>
        <w:rPr>
          <w:del w:id="142" w:author="Maureen McNeil" w:date="2016-01-14T11:00:00Z"/>
          <w:rFonts w:asciiTheme="minorHAnsi" w:hAnsiTheme="minorHAnsi"/>
          <w:sz w:val="24"/>
          <w:szCs w:val="24"/>
        </w:rPr>
      </w:pPr>
      <w:ins w:id="143" w:author="Maureen McNeil" w:date="2016-01-14T11:00:00Z">
        <w:r>
          <w:rPr>
            <w:rFonts w:asciiTheme="minorHAnsi" w:hAnsiTheme="minorHAnsi"/>
            <w:sz w:val="24"/>
            <w:szCs w:val="24"/>
          </w:rPr>
          <w:tab/>
        </w:r>
      </w:ins>
    </w:p>
    <w:p w14:paraId="4FB93B31" w14:textId="7A5ADFBA" w:rsidR="000C0E8D" w:rsidDel="004B2650" w:rsidRDefault="00B05823" w:rsidP="000C0E8D">
      <w:pPr>
        <w:spacing w:line="480" w:lineRule="auto"/>
        <w:ind w:firstLine="0"/>
        <w:rPr>
          <w:del w:id="144" w:author="Maureen McNeil" w:date="2016-01-14T16:56:00Z"/>
          <w:rFonts w:asciiTheme="minorHAnsi" w:hAnsiTheme="minorHAnsi"/>
          <w:sz w:val="24"/>
          <w:szCs w:val="24"/>
        </w:rPr>
      </w:pPr>
      <w:del w:id="145" w:author="Maureen McNeil" w:date="2016-01-14T11:00:00Z">
        <w:r w:rsidDel="00224BBD">
          <w:rPr>
            <w:rFonts w:asciiTheme="minorHAnsi" w:hAnsiTheme="minorHAnsi"/>
            <w:sz w:val="24"/>
            <w:szCs w:val="24"/>
          </w:rPr>
          <w:tab/>
        </w:r>
      </w:del>
      <w:r w:rsidR="000C0E8D" w:rsidRPr="008059DE">
        <w:rPr>
          <w:rFonts w:asciiTheme="minorHAnsi" w:hAnsiTheme="minorHAnsi"/>
          <w:sz w:val="24"/>
          <w:szCs w:val="24"/>
        </w:rPr>
        <w:t xml:space="preserve"> The </w:t>
      </w:r>
      <w:del w:id="146" w:author="Maureen McNeil" w:date="2016-01-14T11:06:00Z">
        <w:r w:rsidR="000C0E8D" w:rsidRPr="008059DE" w:rsidDel="00224BBD">
          <w:rPr>
            <w:rFonts w:asciiTheme="minorHAnsi" w:hAnsiTheme="minorHAnsi"/>
            <w:sz w:val="24"/>
            <w:szCs w:val="24"/>
          </w:rPr>
          <w:delText xml:space="preserve">preceding </w:delText>
        </w:r>
      </w:del>
      <w:r w:rsidR="000C0E8D" w:rsidRPr="008059DE">
        <w:rPr>
          <w:rFonts w:asciiTheme="minorHAnsi" w:hAnsiTheme="minorHAnsi"/>
          <w:sz w:val="24"/>
          <w:szCs w:val="24"/>
        </w:rPr>
        <w:t>review</w:t>
      </w:r>
      <w:ins w:id="147" w:author="Maureen McNeil" w:date="2016-01-14T17:46:00Z">
        <w:r w:rsidR="00FB2EAB">
          <w:rPr>
            <w:rFonts w:asciiTheme="minorHAnsi" w:hAnsiTheme="minorHAnsi"/>
            <w:sz w:val="24"/>
            <w:szCs w:val="24"/>
          </w:rPr>
          <w:t xml:space="preserve"> of these clusters and examination of exemplar research initiatives</w:t>
        </w:r>
      </w:ins>
      <w:r w:rsidR="000C0E8D" w:rsidRPr="008059DE">
        <w:rPr>
          <w:rFonts w:asciiTheme="minorHAnsi" w:hAnsiTheme="minorHAnsi"/>
          <w:sz w:val="24"/>
          <w:szCs w:val="24"/>
        </w:rPr>
        <w:t xml:space="preserve"> has shown that the pursuit of imaginaries is often presented as a vehicle for re-orientati</w:t>
      </w:r>
      <w:ins w:id="148" w:author="Maureen McNeil" w:date="2016-01-14T10:34:00Z">
        <w:r>
          <w:rPr>
            <w:rFonts w:asciiTheme="minorHAnsi" w:hAnsiTheme="minorHAnsi"/>
            <w:sz w:val="24"/>
            <w:szCs w:val="24"/>
          </w:rPr>
          <w:t>ng</w:t>
        </w:r>
      </w:ins>
      <w:del w:id="149" w:author="Maureen McNeil" w:date="2016-01-14T10:34:00Z">
        <w:r w:rsidR="000C0E8D" w:rsidRPr="008059DE" w:rsidDel="00B05823">
          <w:rPr>
            <w:rFonts w:asciiTheme="minorHAnsi" w:hAnsiTheme="minorHAnsi"/>
            <w:sz w:val="24"/>
            <w:szCs w:val="24"/>
          </w:rPr>
          <w:delText>ons o</w:delText>
        </w:r>
      </w:del>
      <w:del w:id="150" w:author="Maureen McNeil" w:date="2016-01-14T10:33:00Z">
        <w:r w:rsidR="000C0E8D" w:rsidRPr="008059DE" w:rsidDel="00B05823">
          <w:rPr>
            <w:rFonts w:asciiTheme="minorHAnsi" w:hAnsiTheme="minorHAnsi"/>
            <w:sz w:val="24"/>
            <w:szCs w:val="24"/>
          </w:rPr>
          <w:delText>f</w:delText>
        </w:r>
      </w:del>
      <w:r w:rsidR="000C0E8D" w:rsidRPr="008059DE">
        <w:rPr>
          <w:rFonts w:asciiTheme="minorHAnsi" w:hAnsiTheme="minorHAnsi"/>
          <w:sz w:val="24"/>
          <w:szCs w:val="24"/>
        </w:rPr>
        <w:t xml:space="preserve"> STS.  For example, Marcus (1995a, 3) regarded the notion of imaginaries as a </w:t>
      </w:r>
      <w:ins w:id="151" w:author="Maureen McNeil" w:date="2016-01-14T10:34:00Z">
        <w:r>
          <w:rPr>
            <w:rFonts w:asciiTheme="minorHAnsi" w:hAnsiTheme="minorHAnsi"/>
            <w:sz w:val="24"/>
            <w:szCs w:val="24"/>
          </w:rPr>
          <w:t xml:space="preserve">tool </w:t>
        </w:r>
      </w:ins>
      <w:del w:id="152" w:author="Maureen McNeil" w:date="2016-01-14T10:34:00Z">
        <w:r w:rsidR="000C0E8D" w:rsidRPr="008059DE" w:rsidDel="00B05823">
          <w:rPr>
            <w:rFonts w:asciiTheme="minorHAnsi" w:hAnsiTheme="minorHAnsi"/>
            <w:sz w:val="24"/>
            <w:szCs w:val="24"/>
          </w:rPr>
          <w:delText xml:space="preserve">vehicle </w:delText>
        </w:r>
      </w:del>
      <w:r w:rsidR="000C0E8D" w:rsidRPr="008059DE">
        <w:rPr>
          <w:rFonts w:asciiTheme="minorHAnsi" w:hAnsiTheme="minorHAnsi"/>
          <w:sz w:val="24"/>
          <w:szCs w:val="24"/>
        </w:rPr>
        <w:t xml:space="preserve">for moving </w:t>
      </w:r>
      <w:commentRangeStart w:id="153"/>
      <w:r w:rsidR="000C0E8D" w:rsidRPr="008059DE">
        <w:rPr>
          <w:rFonts w:asciiTheme="minorHAnsi" w:hAnsiTheme="minorHAnsi"/>
          <w:sz w:val="24"/>
          <w:szCs w:val="24"/>
        </w:rPr>
        <w:t xml:space="preserve">towards </w:t>
      </w:r>
      <w:commentRangeEnd w:id="153"/>
      <w:r w:rsidR="000C0E8D">
        <w:rPr>
          <w:rStyle w:val="CommentReference"/>
        </w:rPr>
        <w:commentReference w:id="153"/>
      </w:r>
      <w:ins w:id="154" w:author="Maureen McNeil" w:date="2016-01-14T16:54:00Z">
        <w:r w:rsidR="004B2650">
          <w:rPr>
            <w:rFonts w:asciiTheme="minorHAnsi" w:hAnsiTheme="minorHAnsi"/>
            <w:sz w:val="24"/>
            <w:szCs w:val="24"/>
          </w:rPr>
          <w:t xml:space="preserve">a </w:t>
        </w:r>
      </w:ins>
      <w:r w:rsidR="000C0E8D" w:rsidRPr="008059DE">
        <w:rPr>
          <w:rFonts w:asciiTheme="minorHAnsi" w:hAnsiTheme="minorHAnsi"/>
          <w:sz w:val="24"/>
          <w:szCs w:val="24"/>
        </w:rPr>
        <w:t xml:space="preserve">‘distinctly cultural study of science’—encouraging explorations of the tensions between scientific discourses and practices.  </w:t>
      </w:r>
      <w:proofErr w:type="spellStart"/>
      <w:r w:rsidR="000C0E8D" w:rsidRPr="008059DE">
        <w:rPr>
          <w:rFonts w:asciiTheme="minorHAnsi" w:hAnsiTheme="minorHAnsi"/>
          <w:sz w:val="24"/>
          <w:szCs w:val="24"/>
        </w:rPr>
        <w:t>Jasanoff</w:t>
      </w:r>
      <w:proofErr w:type="spellEnd"/>
      <w:r w:rsidR="000C0E8D" w:rsidRPr="008059DE">
        <w:rPr>
          <w:rFonts w:asciiTheme="minorHAnsi" w:hAnsiTheme="minorHAnsi"/>
          <w:sz w:val="24"/>
          <w:szCs w:val="24"/>
        </w:rPr>
        <w:t xml:space="preserve"> and Kim (2009) called for STS to cast its investigative gaze beyond professional scientific actors and communities to analy</w:t>
      </w:r>
      <w:r w:rsidR="000C0E8D">
        <w:rPr>
          <w:rFonts w:asciiTheme="minorHAnsi" w:hAnsiTheme="minorHAnsi"/>
          <w:sz w:val="24"/>
          <w:szCs w:val="24"/>
        </w:rPr>
        <w:t>z</w:t>
      </w:r>
      <w:r w:rsidR="000C0E8D" w:rsidRPr="008059DE">
        <w:rPr>
          <w:rFonts w:asciiTheme="minorHAnsi" w:hAnsiTheme="minorHAnsi"/>
          <w:sz w:val="24"/>
          <w:szCs w:val="24"/>
        </w:rPr>
        <w:t xml:space="preserve">e national cultures of </w:t>
      </w:r>
      <w:proofErr w:type="spellStart"/>
      <w:r w:rsidR="000C0E8D" w:rsidRPr="008059DE">
        <w:rPr>
          <w:rFonts w:asciiTheme="minorHAnsi" w:hAnsiTheme="minorHAnsi"/>
          <w:sz w:val="24"/>
          <w:szCs w:val="24"/>
        </w:rPr>
        <w:t>technoscience</w:t>
      </w:r>
      <w:proofErr w:type="spellEnd"/>
      <w:r w:rsidR="000C0E8D" w:rsidRPr="008059DE">
        <w:rPr>
          <w:rFonts w:asciiTheme="minorHAnsi" w:hAnsiTheme="minorHAnsi"/>
          <w:sz w:val="24"/>
          <w:szCs w:val="24"/>
        </w:rPr>
        <w:t xml:space="preserve">, facilitated by their notion of </w:t>
      </w:r>
      <w:r w:rsidR="000C0E8D" w:rsidRPr="008059DE">
        <w:rPr>
          <w:rFonts w:asciiTheme="minorHAnsi" w:hAnsiTheme="minorHAnsi"/>
          <w:i/>
          <w:sz w:val="24"/>
          <w:szCs w:val="24"/>
        </w:rPr>
        <w:t>sociotechnical imaginaries</w:t>
      </w:r>
      <w:r w:rsidR="000C0E8D" w:rsidRPr="008059DE">
        <w:rPr>
          <w:rFonts w:asciiTheme="minorHAnsi" w:hAnsiTheme="minorHAnsi"/>
          <w:sz w:val="24"/>
          <w:szCs w:val="24"/>
        </w:rPr>
        <w:t xml:space="preserve">.  More recently, </w:t>
      </w:r>
      <w:proofErr w:type="spellStart"/>
      <w:r w:rsidR="000C0E8D" w:rsidRPr="008059DE">
        <w:rPr>
          <w:rFonts w:asciiTheme="minorHAnsi" w:hAnsiTheme="minorHAnsi"/>
          <w:sz w:val="24"/>
          <w:szCs w:val="24"/>
        </w:rPr>
        <w:t>Jasanoff</w:t>
      </w:r>
      <w:proofErr w:type="spellEnd"/>
      <w:r w:rsidR="000C0E8D" w:rsidRPr="008059DE">
        <w:rPr>
          <w:rFonts w:asciiTheme="minorHAnsi" w:hAnsiTheme="minorHAnsi"/>
          <w:sz w:val="24"/>
          <w:szCs w:val="24"/>
        </w:rPr>
        <w:t xml:space="preserve">  (2015a, 5) has contended that such imaginaries are ‘not limited to nation states but can [also] be articulated by other organized groups, such as corporations, social movements, and professional societies’. </w:t>
      </w:r>
      <w:r w:rsidR="000C0E8D">
        <w:rPr>
          <w:rFonts w:asciiTheme="minorHAnsi" w:hAnsiTheme="minorHAnsi"/>
          <w:sz w:val="24"/>
          <w:szCs w:val="24"/>
        </w:rPr>
        <w:t>T</w:t>
      </w:r>
      <w:r w:rsidR="000C0E8D" w:rsidRPr="008059DE">
        <w:rPr>
          <w:rFonts w:asciiTheme="minorHAnsi" w:hAnsiTheme="minorHAnsi"/>
          <w:sz w:val="24"/>
          <w:szCs w:val="24"/>
        </w:rPr>
        <w:t xml:space="preserve">he concept has </w:t>
      </w:r>
      <w:ins w:id="155" w:author="Maureen McNeil" w:date="2016-01-14T11:08:00Z">
        <w:r w:rsidR="00087590">
          <w:rPr>
            <w:rFonts w:asciiTheme="minorHAnsi" w:hAnsiTheme="minorHAnsi"/>
            <w:sz w:val="24"/>
            <w:szCs w:val="24"/>
          </w:rPr>
          <w:t xml:space="preserve">also </w:t>
        </w:r>
      </w:ins>
      <w:r w:rsidR="000C0E8D">
        <w:rPr>
          <w:rFonts w:asciiTheme="minorHAnsi" w:hAnsiTheme="minorHAnsi"/>
          <w:sz w:val="24"/>
          <w:szCs w:val="24"/>
        </w:rPr>
        <w:t xml:space="preserve">sometimes </w:t>
      </w:r>
      <w:r w:rsidR="000C0E8D" w:rsidRPr="008059DE">
        <w:rPr>
          <w:rFonts w:asciiTheme="minorHAnsi" w:hAnsiTheme="minorHAnsi"/>
          <w:sz w:val="24"/>
          <w:szCs w:val="24"/>
        </w:rPr>
        <w:t xml:space="preserve">become the lynchpin for researchers’ ambitions for STS.   </w:t>
      </w:r>
      <w:ins w:id="156" w:author="Maureen McNeil" w:date="2016-01-14T17:27:00Z">
        <w:r w:rsidR="005454F5">
          <w:rPr>
            <w:rFonts w:asciiTheme="minorHAnsi" w:hAnsiTheme="minorHAnsi"/>
            <w:sz w:val="24"/>
            <w:szCs w:val="24"/>
          </w:rPr>
          <w:t xml:space="preserve">Hence, </w:t>
        </w:r>
      </w:ins>
      <w:r w:rsidR="000C0E8D" w:rsidRPr="008059DE">
        <w:rPr>
          <w:rFonts w:asciiTheme="minorHAnsi" w:hAnsiTheme="minorHAnsi"/>
          <w:sz w:val="24"/>
          <w:szCs w:val="24"/>
        </w:rPr>
        <w:t xml:space="preserve">Fujimura (2003) advocated the use of ‘imaginaries’ in forging ‘sociologies of the future’.   Invoking imaginaries, </w:t>
      </w:r>
      <w:proofErr w:type="spellStart"/>
      <w:r w:rsidR="000C0E8D" w:rsidRPr="008059DE">
        <w:rPr>
          <w:rFonts w:asciiTheme="minorHAnsi" w:hAnsiTheme="minorHAnsi"/>
          <w:sz w:val="24"/>
          <w:szCs w:val="24"/>
        </w:rPr>
        <w:t>Fortun</w:t>
      </w:r>
      <w:proofErr w:type="spellEnd"/>
      <w:r w:rsidR="000C0E8D" w:rsidRPr="008059DE">
        <w:rPr>
          <w:rFonts w:asciiTheme="minorHAnsi" w:hAnsiTheme="minorHAnsi"/>
          <w:sz w:val="24"/>
          <w:szCs w:val="24"/>
        </w:rPr>
        <w:t xml:space="preserve"> and </w:t>
      </w:r>
      <w:proofErr w:type="spellStart"/>
      <w:r w:rsidR="000C0E8D" w:rsidRPr="008059DE">
        <w:rPr>
          <w:rFonts w:asciiTheme="minorHAnsi" w:hAnsiTheme="minorHAnsi"/>
          <w:sz w:val="24"/>
          <w:szCs w:val="24"/>
        </w:rPr>
        <w:t>Fortun</w:t>
      </w:r>
      <w:proofErr w:type="spellEnd"/>
      <w:r w:rsidR="000C0E8D" w:rsidRPr="008059DE">
        <w:rPr>
          <w:rFonts w:asciiTheme="minorHAnsi" w:hAnsiTheme="minorHAnsi"/>
          <w:sz w:val="24"/>
          <w:szCs w:val="24"/>
        </w:rPr>
        <w:t xml:space="preserve"> (2005) had aspirations for a new ‘civic science’ of toxicology and an STS ‘ethics and friendship with the sciences’</w:t>
      </w:r>
      <w:ins w:id="157" w:author="Maureen McNeil" w:date="2016-01-14T16:56:00Z">
        <w:r w:rsidR="004B2650">
          <w:rPr>
            <w:rFonts w:asciiTheme="minorHAnsi" w:hAnsiTheme="minorHAnsi"/>
            <w:sz w:val="24"/>
            <w:szCs w:val="24"/>
          </w:rPr>
          <w:t>.</w:t>
        </w:r>
      </w:ins>
      <w:del w:id="158" w:author="Maureen McNeil" w:date="2016-01-14T16:56:00Z">
        <w:r w:rsidR="000C0E8D" w:rsidRPr="008059DE" w:rsidDel="004B2650">
          <w:rPr>
            <w:rFonts w:asciiTheme="minorHAnsi" w:hAnsiTheme="minorHAnsi"/>
            <w:sz w:val="24"/>
            <w:szCs w:val="24"/>
          </w:rPr>
          <w:delText>.</w:delText>
        </w:r>
      </w:del>
    </w:p>
    <w:p w14:paraId="1020963A" w14:textId="77777777" w:rsidR="000C0E8D" w:rsidRDefault="000C0E8D" w:rsidP="000C0E8D">
      <w:pPr>
        <w:spacing w:line="480" w:lineRule="auto"/>
        <w:ind w:firstLine="0"/>
        <w:rPr>
          <w:rFonts w:asciiTheme="minorHAnsi" w:hAnsiTheme="minorHAnsi"/>
          <w:sz w:val="24"/>
          <w:szCs w:val="24"/>
        </w:rPr>
      </w:pPr>
      <w:r>
        <w:rPr>
          <w:rFonts w:asciiTheme="minorHAnsi" w:hAnsiTheme="minorHAnsi"/>
          <w:sz w:val="24"/>
          <w:szCs w:val="24"/>
        </w:rPr>
        <w:tab/>
      </w:r>
    </w:p>
    <w:p w14:paraId="4D2FF73A" w14:textId="77777777" w:rsidR="000C0E8D" w:rsidRPr="008059DE" w:rsidRDefault="000C0E8D" w:rsidP="000C0E8D">
      <w:pPr>
        <w:spacing w:line="480" w:lineRule="auto"/>
        <w:ind w:firstLine="0"/>
        <w:rPr>
          <w:rFonts w:asciiTheme="minorHAnsi" w:hAnsiTheme="minorHAnsi"/>
          <w:sz w:val="24"/>
          <w:szCs w:val="24"/>
        </w:rPr>
      </w:pPr>
    </w:p>
    <w:p w14:paraId="442C42D6" w14:textId="77777777" w:rsidR="000C0E8D" w:rsidRPr="008059DE" w:rsidRDefault="000C0E8D" w:rsidP="000C0E8D">
      <w:pPr>
        <w:spacing w:line="480" w:lineRule="auto"/>
        <w:rPr>
          <w:rFonts w:asciiTheme="minorHAnsi" w:hAnsiTheme="minorHAnsi"/>
          <w:sz w:val="24"/>
          <w:szCs w:val="24"/>
        </w:rPr>
      </w:pPr>
      <w:r w:rsidRPr="008059DE">
        <w:rPr>
          <w:rFonts w:asciiTheme="minorHAnsi" w:hAnsiTheme="minorHAnsi"/>
          <w:sz w:val="24"/>
          <w:szCs w:val="24"/>
        </w:rPr>
        <w:t xml:space="preserve">Recent research on imaginaries has also been part of a more general shift within the field.   STS’s earlier preoccupations with logic and epistemology have been supplemented, or, indeed, replaced with a much broader </w:t>
      </w:r>
      <w:proofErr w:type="gramStart"/>
      <w:r w:rsidRPr="008059DE">
        <w:rPr>
          <w:rFonts w:asciiTheme="minorHAnsi" w:hAnsiTheme="minorHAnsi"/>
          <w:sz w:val="24"/>
          <w:szCs w:val="24"/>
        </w:rPr>
        <w:t>agenda which</w:t>
      </w:r>
      <w:proofErr w:type="gramEnd"/>
      <w:r w:rsidRPr="008059DE">
        <w:rPr>
          <w:rFonts w:asciiTheme="minorHAnsi" w:hAnsiTheme="minorHAnsi"/>
          <w:sz w:val="24"/>
          <w:szCs w:val="24"/>
        </w:rPr>
        <w:t xml:space="preserve"> includes research on aesthetics, values, and emotions.   So, for example, the sociology of expectations (</w:t>
      </w:r>
      <w:proofErr w:type="spellStart"/>
      <w:r w:rsidRPr="008059DE">
        <w:rPr>
          <w:rFonts w:asciiTheme="minorHAnsi" w:hAnsiTheme="minorHAnsi"/>
          <w:sz w:val="24"/>
          <w:szCs w:val="24"/>
        </w:rPr>
        <w:t>Borup</w:t>
      </w:r>
      <w:proofErr w:type="spellEnd"/>
      <w:r w:rsidRPr="008059DE">
        <w:rPr>
          <w:rFonts w:asciiTheme="minorHAnsi" w:hAnsiTheme="minorHAnsi"/>
          <w:sz w:val="24"/>
          <w:szCs w:val="24"/>
        </w:rPr>
        <w:t xml:space="preserve">, Brown, </w:t>
      </w:r>
      <w:proofErr w:type="spellStart"/>
      <w:r w:rsidRPr="008059DE">
        <w:rPr>
          <w:rFonts w:asciiTheme="minorHAnsi" w:hAnsiTheme="minorHAnsi"/>
          <w:sz w:val="24"/>
          <w:szCs w:val="24"/>
        </w:rPr>
        <w:t>Konrad</w:t>
      </w:r>
      <w:proofErr w:type="spellEnd"/>
      <w:r w:rsidRPr="008059DE">
        <w:rPr>
          <w:rFonts w:asciiTheme="minorHAnsi" w:hAnsiTheme="minorHAnsi"/>
          <w:sz w:val="24"/>
          <w:szCs w:val="24"/>
        </w:rPr>
        <w:t xml:space="preserve">, and van </w:t>
      </w:r>
      <w:proofErr w:type="spellStart"/>
      <w:r w:rsidRPr="008059DE">
        <w:rPr>
          <w:rFonts w:asciiTheme="minorHAnsi" w:hAnsiTheme="minorHAnsi"/>
          <w:sz w:val="24"/>
          <w:szCs w:val="24"/>
        </w:rPr>
        <w:t>Lente</w:t>
      </w:r>
      <w:proofErr w:type="spellEnd"/>
      <w:r w:rsidRPr="008059DE">
        <w:rPr>
          <w:rFonts w:asciiTheme="minorHAnsi" w:hAnsiTheme="minorHAnsi"/>
          <w:sz w:val="24"/>
          <w:szCs w:val="24"/>
        </w:rPr>
        <w:t xml:space="preserve"> 2006; van </w:t>
      </w:r>
      <w:proofErr w:type="spellStart"/>
      <w:r w:rsidRPr="008059DE">
        <w:rPr>
          <w:rFonts w:asciiTheme="minorHAnsi" w:hAnsiTheme="minorHAnsi"/>
          <w:sz w:val="24"/>
          <w:szCs w:val="24"/>
        </w:rPr>
        <w:t>Lente</w:t>
      </w:r>
      <w:proofErr w:type="spellEnd"/>
      <w:r w:rsidRPr="008059DE">
        <w:rPr>
          <w:rFonts w:asciiTheme="minorHAnsi" w:hAnsiTheme="minorHAnsi"/>
          <w:sz w:val="24"/>
          <w:szCs w:val="24"/>
        </w:rPr>
        <w:t xml:space="preserve"> 2003) and concern with hope, promise and hype (Michael 2000; Wyatt 2000; Brown 2003; </w:t>
      </w:r>
      <w:proofErr w:type="spellStart"/>
      <w:r w:rsidRPr="008059DE">
        <w:rPr>
          <w:rFonts w:asciiTheme="minorHAnsi" w:hAnsiTheme="minorHAnsi"/>
          <w:sz w:val="24"/>
          <w:szCs w:val="24"/>
        </w:rPr>
        <w:t>Hedgecoe</w:t>
      </w:r>
      <w:proofErr w:type="spellEnd"/>
      <w:r w:rsidRPr="008059DE">
        <w:rPr>
          <w:rFonts w:asciiTheme="minorHAnsi" w:hAnsiTheme="minorHAnsi"/>
          <w:sz w:val="24"/>
          <w:szCs w:val="24"/>
        </w:rPr>
        <w:t xml:space="preserve"> and Martin 2003; </w:t>
      </w:r>
      <w:proofErr w:type="spellStart"/>
      <w:r w:rsidRPr="008059DE">
        <w:rPr>
          <w:rFonts w:asciiTheme="minorHAnsi" w:hAnsiTheme="minorHAnsi"/>
          <w:sz w:val="24"/>
          <w:szCs w:val="24"/>
        </w:rPr>
        <w:t>Hedgecoe</w:t>
      </w:r>
      <w:proofErr w:type="spellEnd"/>
      <w:r w:rsidRPr="008059DE">
        <w:rPr>
          <w:rFonts w:asciiTheme="minorHAnsi" w:hAnsiTheme="minorHAnsi"/>
          <w:sz w:val="24"/>
          <w:szCs w:val="24"/>
        </w:rPr>
        <w:t xml:space="preserve"> and Martin 2008; Pollock and Williams 2010) have opened STS to the study of social and psychological investments and future visions linked to specific </w:t>
      </w:r>
      <w:proofErr w:type="spellStart"/>
      <w:r w:rsidRPr="008059DE">
        <w:rPr>
          <w:rFonts w:asciiTheme="minorHAnsi" w:hAnsiTheme="minorHAnsi"/>
          <w:sz w:val="24"/>
          <w:szCs w:val="24"/>
        </w:rPr>
        <w:t>technoscientific</w:t>
      </w:r>
      <w:proofErr w:type="spellEnd"/>
      <w:r w:rsidRPr="008059DE">
        <w:rPr>
          <w:rFonts w:asciiTheme="minorHAnsi" w:hAnsiTheme="minorHAnsi"/>
          <w:sz w:val="24"/>
          <w:szCs w:val="24"/>
        </w:rPr>
        <w:t xml:space="preserve"> developments.</w:t>
      </w:r>
      <w:r w:rsidRPr="008059DE">
        <w:rPr>
          <w:rStyle w:val="EndnoteReference"/>
          <w:rFonts w:asciiTheme="minorHAnsi" w:hAnsiTheme="minorHAnsi"/>
          <w:sz w:val="24"/>
          <w:szCs w:val="24"/>
        </w:rPr>
        <w:endnoteReference w:id="1"/>
      </w:r>
      <w:r w:rsidRPr="008059DE">
        <w:rPr>
          <w:rFonts w:asciiTheme="minorHAnsi" w:hAnsiTheme="minorHAnsi"/>
          <w:sz w:val="24"/>
          <w:szCs w:val="24"/>
        </w:rPr>
        <w:t xml:space="preserve">  Moreover, whereas science and technology were formerly generally regarded as the domains of facts and artifacts, they are now as likely to be associated with </w:t>
      </w:r>
      <w:r>
        <w:rPr>
          <w:rStyle w:val="FootnoteReference"/>
          <w:rFonts w:asciiTheme="minorHAnsi" w:hAnsiTheme="minorHAnsi"/>
          <w:sz w:val="24"/>
          <w:szCs w:val="24"/>
        </w:rPr>
        <w:footnoteReference w:id="1"/>
      </w:r>
      <w:r w:rsidRPr="008059DE">
        <w:rPr>
          <w:rFonts w:asciiTheme="minorHAnsi" w:hAnsiTheme="minorHAnsi"/>
          <w:sz w:val="24"/>
          <w:szCs w:val="24"/>
        </w:rPr>
        <w:t xml:space="preserve">storytelling, imaging, and imagining and, even, hyping.  </w:t>
      </w:r>
    </w:p>
    <w:p w14:paraId="710CF29E" w14:textId="0BBADB75" w:rsidR="000C0E8D" w:rsidRPr="008059DE" w:rsidRDefault="000C0E8D" w:rsidP="000C0E8D">
      <w:pPr>
        <w:spacing w:line="480" w:lineRule="auto"/>
        <w:rPr>
          <w:rFonts w:asciiTheme="minorHAnsi" w:hAnsiTheme="minorHAnsi"/>
          <w:sz w:val="24"/>
          <w:szCs w:val="24"/>
        </w:rPr>
      </w:pPr>
      <w:r w:rsidRPr="008059DE">
        <w:rPr>
          <w:rFonts w:asciiTheme="minorHAnsi" w:hAnsiTheme="minorHAnsi"/>
          <w:sz w:val="24"/>
          <w:szCs w:val="24"/>
        </w:rPr>
        <w:t xml:space="preserve">Beyond strategic, ethical and methodological reorientations of the field, imaginaries are identified with normative aspects of </w:t>
      </w:r>
      <w:proofErr w:type="spellStart"/>
      <w:r w:rsidRPr="008059DE">
        <w:rPr>
          <w:rFonts w:asciiTheme="minorHAnsi" w:hAnsiTheme="minorHAnsi"/>
          <w:sz w:val="24"/>
          <w:szCs w:val="24"/>
        </w:rPr>
        <w:t>technoscience</w:t>
      </w:r>
      <w:proofErr w:type="spellEnd"/>
      <w:r w:rsidRPr="008059DE">
        <w:rPr>
          <w:rFonts w:asciiTheme="minorHAnsi" w:hAnsiTheme="minorHAnsi"/>
          <w:sz w:val="24"/>
          <w:szCs w:val="24"/>
        </w:rPr>
        <w:t xml:space="preserve">.  </w:t>
      </w:r>
      <w:ins w:id="159" w:author="Maureen McNeil" w:date="2016-01-14T16:58:00Z">
        <w:r w:rsidR="004B2650">
          <w:rPr>
            <w:rFonts w:asciiTheme="minorHAnsi" w:hAnsiTheme="minorHAnsi"/>
            <w:sz w:val="24"/>
            <w:szCs w:val="24"/>
          </w:rPr>
          <w:t xml:space="preserve">While interest in normative aspects of science and technology is not new, </w:t>
        </w:r>
      </w:ins>
      <w:del w:id="160" w:author="Maureen McNeil" w:date="2016-01-14T17:01:00Z">
        <w:r w:rsidRPr="008059DE" w:rsidDel="004B2650">
          <w:rPr>
            <w:rFonts w:asciiTheme="minorHAnsi" w:hAnsiTheme="minorHAnsi"/>
            <w:sz w:val="24"/>
            <w:szCs w:val="24"/>
          </w:rPr>
          <w:delText xml:space="preserve">In this regard, STS has been transformed by </w:delText>
        </w:r>
      </w:del>
      <w:r w:rsidRPr="008059DE">
        <w:rPr>
          <w:rFonts w:asciiTheme="minorHAnsi" w:hAnsiTheme="minorHAnsi"/>
          <w:sz w:val="24"/>
          <w:szCs w:val="24"/>
        </w:rPr>
        <w:t>feminist and postcolonial scholarship</w:t>
      </w:r>
      <w:ins w:id="161" w:author="Maureen McNeil" w:date="2016-01-14T17:01:00Z">
        <w:r w:rsidR="004B2650">
          <w:rPr>
            <w:rFonts w:asciiTheme="minorHAnsi" w:hAnsiTheme="minorHAnsi"/>
            <w:sz w:val="24"/>
            <w:szCs w:val="24"/>
          </w:rPr>
          <w:t xml:space="preserve"> has intensified this concern</w:t>
        </w:r>
      </w:ins>
      <w:r w:rsidRPr="008059DE">
        <w:rPr>
          <w:rFonts w:asciiTheme="minorHAnsi" w:hAnsiTheme="minorHAnsi"/>
          <w:sz w:val="24"/>
          <w:szCs w:val="24"/>
        </w:rPr>
        <w:t xml:space="preserve">.  In </w:t>
      </w:r>
      <w:del w:id="162" w:author="Maureen McNeil" w:date="2016-01-14T17:01:00Z">
        <w:r w:rsidRPr="008059DE" w:rsidDel="004B2650">
          <w:rPr>
            <w:rFonts w:asciiTheme="minorHAnsi" w:hAnsiTheme="minorHAnsi"/>
            <w:sz w:val="24"/>
            <w:szCs w:val="24"/>
          </w:rPr>
          <w:delText xml:space="preserve">challenging assumptions about science as a value-neutral domain and </w:delText>
        </w:r>
      </w:del>
      <w:r w:rsidRPr="008059DE">
        <w:rPr>
          <w:rFonts w:asciiTheme="minorHAnsi" w:hAnsiTheme="minorHAnsi"/>
          <w:sz w:val="24"/>
          <w:szCs w:val="24"/>
        </w:rPr>
        <w:t>demonstrating how modern Western science has been implicated in gendered and post-colonial power relations, these movements have opened the field to studies of imaginaries (see esp. Prasad 2014).</w:t>
      </w:r>
      <w:r w:rsidRPr="008059DE" w:rsidDel="00AE2AD4">
        <w:rPr>
          <w:rFonts w:asciiTheme="minorHAnsi" w:hAnsiTheme="minorHAnsi"/>
          <w:sz w:val="24"/>
          <w:szCs w:val="24"/>
        </w:rPr>
        <w:t xml:space="preserve"> </w:t>
      </w:r>
      <w:r w:rsidRPr="008059DE">
        <w:rPr>
          <w:rFonts w:asciiTheme="minorHAnsi" w:hAnsiTheme="minorHAnsi"/>
          <w:sz w:val="24"/>
          <w:szCs w:val="24"/>
        </w:rPr>
        <w:t xml:space="preserve">Imaginaries research also seems to bring a new humanist inflection to STS – concerned as it is with human vision, values, aesthetics, and power.  Indeed, </w:t>
      </w:r>
      <w:proofErr w:type="spellStart"/>
      <w:r w:rsidRPr="008059DE">
        <w:rPr>
          <w:rFonts w:asciiTheme="minorHAnsi" w:hAnsiTheme="minorHAnsi"/>
          <w:sz w:val="24"/>
          <w:szCs w:val="24"/>
        </w:rPr>
        <w:t>Jasanoff</w:t>
      </w:r>
      <w:proofErr w:type="spellEnd"/>
      <w:r w:rsidRPr="008059DE">
        <w:rPr>
          <w:rFonts w:asciiTheme="minorHAnsi" w:hAnsiTheme="minorHAnsi"/>
          <w:sz w:val="24"/>
          <w:szCs w:val="24"/>
        </w:rPr>
        <w:t xml:space="preserve"> characterizes imaginaries research as ‘a profoundly humanistic inquiry’ (</w:t>
      </w:r>
      <w:proofErr w:type="spellStart"/>
      <w:r w:rsidRPr="008059DE">
        <w:rPr>
          <w:rFonts w:asciiTheme="minorHAnsi" w:hAnsiTheme="minorHAnsi"/>
          <w:sz w:val="24"/>
          <w:szCs w:val="24"/>
        </w:rPr>
        <w:t>Jasanoff</w:t>
      </w:r>
      <w:proofErr w:type="spellEnd"/>
      <w:r w:rsidRPr="008059DE">
        <w:rPr>
          <w:rFonts w:asciiTheme="minorHAnsi" w:hAnsiTheme="minorHAnsi"/>
          <w:sz w:val="24"/>
          <w:szCs w:val="24"/>
        </w:rPr>
        <w:t xml:space="preserve"> 2015b, 3), as a reaction against ‘the flatness of networks’ (</w:t>
      </w:r>
      <w:proofErr w:type="spellStart"/>
      <w:r w:rsidRPr="008059DE">
        <w:rPr>
          <w:rFonts w:asciiTheme="minorHAnsi" w:hAnsiTheme="minorHAnsi"/>
          <w:sz w:val="24"/>
          <w:szCs w:val="24"/>
        </w:rPr>
        <w:t>Jasanoff</w:t>
      </w:r>
      <w:proofErr w:type="spellEnd"/>
      <w:r w:rsidRPr="008059DE">
        <w:rPr>
          <w:rFonts w:asciiTheme="minorHAnsi" w:hAnsiTheme="minorHAnsi"/>
          <w:sz w:val="24"/>
          <w:szCs w:val="24"/>
        </w:rPr>
        <w:t xml:space="preserve"> 2015a, 21).  More generally, engagement with imaginaries may also constitute a </w:t>
      </w:r>
      <w:commentRangeStart w:id="163"/>
      <w:r w:rsidRPr="008059DE">
        <w:rPr>
          <w:rFonts w:asciiTheme="minorHAnsi" w:hAnsiTheme="minorHAnsi"/>
          <w:sz w:val="24"/>
          <w:szCs w:val="24"/>
        </w:rPr>
        <w:t xml:space="preserve">critical response to some exclusively materialist dispositions within STS, opening the field to </w:t>
      </w:r>
      <w:del w:id="164" w:author="Maureen McNeil" w:date="2016-01-14T18:21:00Z">
        <w:r w:rsidRPr="008059DE" w:rsidDel="00AB0D25">
          <w:rPr>
            <w:rFonts w:asciiTheme="minorHAnsi" w:hAnsiTheme="minorHAnsi"/>
            <w:sz w:val="24"/>
            <w:szCs w:val="24"/>
          </w:rPr>
          <w:delText xml:space="preserve">investigations of </w:delText>
        </w:r>
      </w:del>
      <w:proofErr w:type="gramStart"/>
      <w:r w:rsidRPr="008059DE">
        <w:rPr>
          <w:rFonts w:asciiTheme="minorHAnsi" w:hAnsiTheme="minorHAnsi"/>
          <w:sz w:val="24"/>
          <w:szCs w:val="24"/>
        </w:rPr>
        <w:t>psycho-social</w:t>
      </w:r>
      <w:proofErr w:type="gramEnd"/>
      <w:r w:rsidRPr="008059DE">
        <w:rPr>
          <w:rFonts w:asciiTheme="minorHAnsi" w:hAnsiTheme="minorHAnsi"/>
          <w:sz w:val="24"/>
          <w:szCs w:val="24"/>
        </w:rPr>
        <w:t xml:space="preserve"> </w:t>
      </w:r>
      <w:del w:id="165" w:author="Maureen McNeil" w:date="2016-01-14T17:49:00Z">
        <w:r w:rsidRPr="008059DE" w:rsidDel="00450FA9">
          <w:rPr>
            <w:rFonts w:asciiTheme="minorHAnsi" w:hAnsiTheme="minorHAnsi"/>
            <w:sz w:val="24"/>
            <w:szCs w:val="24"/>
          </w:rPr>
          <w:delText xml:space="preserve">and </w:delText>
        </w:r>
      </w:del>
      <w:del w:id="166" w:author="Maureen McNeil" w:date="2016-01-14T18:22:00Z">
        <w:r w:rsidRPr="008059DE" w:rsidDel="00AB0D25">
          <w:rPr>
            <w:rFonts w:asciiTheme="minorHAnsi" w:hAnsiTheme="minorHAnsi"/>
            <w:sz w:val="24"/>
            <w:szCs w:val="24"/>
          </w:rPr>
          <w:delText xml:space="preserve">related </w:delText>
        </w:r>
      </w:del>
      <w:r w:rsidRPr="008059DE">
        <w:rPr>
          <w:rFonts w:asciiTheme="minorHAnsi" w:hAnsiTheme="minorHAnsi"/>
          <w:sz w:val="24"/>
          <w:szCs w:val="24"/>
        </w:rPr>
        <w:t>perspectives on science and technology</w:t>
      </w:r>
      <w:ins w:id="167" w:author="Maureen McNeil" w:date="2016-01-14T17:49:00Z">
        <w:r w:rsidR="00450FA9">
          <w:rPr>
            <w:rFonts w:asciiTheme="minorHAnsi" w:hAnsiTheme="minorHAnsi"/>
            <w:sz w:val="24"/>
            <w:szCs w:val="24"/>
          </w:rPr>
          <w:t xml:space="preserve"> and/or to </w:t>
        </w:r>
      </w:ins>
      <w:ins w:id="168" w:author="Maureen McNeil" w:date="2016-01-14T18:22:00Z">
        <w:r w:rsidR="00AB0D25">
          <w:rPr>
            <w:rFonts w:asciiTheme="minorHAnsi" w:hAnsiTheme="minorHAnsi"/>
            <w:sz w:val="24"/>
            <w:szCs w:val="24"/>
          </w:rPr>
          <w:t xml:space="preserve">investigations of </w:t>
        </w:r>
      </w:ins>
      <w:ins w:id="169" w:author="Maureen McNeil" w:date="2016-01-14T17:49:00Z">
        <w:r w:rsidR="00450FA9">
          <w:rPr>
            <w:rFonts w:asciiTheme="minorHAnsi" w:hAnsiTheme="minorHAnsi"/>
            <w:sz w:val="24"/>
            <w:szCs w:val="24"/>
          </w:rPr>
          <w:t>the interplay between the imaginary and the material</w:t>
        </w:r>
      </w:ins>
      <w:r w:rsidRPr="008059DE">
        <w:rPr>
          <w:rFonts w:asciiTheme="minorHAnsi" w:hAnsiTheme="minorHAnsi"/>
          <w:sz w:val="24"/>
          <w:szCs w:val="24"/>
        </w:rPr>
        <w:t>.</w:t>
      </w:r>
      <w:commentRangeEnd w:id="163"/>
      <w:r w:rsidR="005454F5">
        <w:rPr>
          <w:rStyle w:val="CommentReference"/>
        </w:rPr>
        <w:commentReference w:id="163"/>
      </w:r>
    </w:p>
    <w:p w14:paraId="18C4804D" w14:textId="556AFDA3" w:rsidR="000C0E8D" w:rsidRPr="008059DE" w:rsidRDefault="000C0E8D" w:rsidP="000C0E8D">
      <w:pPr>
        <w:spacing w:line="480" w:lineRule="auto"/>
        <w:rPr>
          <w:rFonts w:asciiTheme="minorHAnsi" w:hAnsiTheme="minorHAnsi"/>
          <w:sz w:val="24"/>
          <w:szCs w:val="24"/>
        </w:rPr>
      </w:pPr>
      <w:r w:rsidRPr="008059DE">
        <w:rPr>
          <w:rFonts w:asciiTheme="minorHAnsi" w:hAnsiTheme="minorHAnsi"/>
          <w:sz w:val="24"/>
          <w:szCs w:val="24"/>
        </w:rPr>
        <w:t xml:space="preserve">The </w:t>
      </w:r>
      <w:r>
        <w:rPr>
          <w:rFonts w:asciiTheme="minorHAnsi" w:hAnsiTheme="minorHAnsi"/>
          <w:sz w:val="24"/>
          <w:szCs w:val="24"/>
        </w:rPr>
        <w:t xml:space="preserve">flourishing of the </w:t>
      </w:r>
      <w:r w:rsidRPr="008059DE">
        <w:rPr>
          <w:rFonts w:asciiTheme="minorHAnsi" w:hAnsiTheme="minorHAnsi"/>
          <w:sz w:val="24"/>
          <w:szCs w:val="24"/>
        </w:rPr>
        <w:t xml:space="preserve">concept of imaginaries also registers a more specific theoretical shift.  Until recently, discussions of values within </w:t>
      </w:r>
      <w:proofErr w:type="spellStart"/>
      <w:r w:rsidRPr="008059DE">
        <w:rPr>
          <w:rFonts w:asciiTheme="minorHAnsi" w:hAnsiTheme="minorHAnsi"/>
          <w:sz w:val="24"/>
          <w:szCs w:val="24"/>
        </w:rPr>
        <w:t>technoscience</w:t>
      </w:r>
      <w:proofErr w:type="spellEnd"/>
      <w:r w:rsidRPr="008059DE">
        <w:rPr>
          <w:rFonts w:asciiTheme="minorHAnsi" w:hAnsiTheme="minorHAnsi"/>
          <w:sz w:val="24"/>
          <w:szCs w:val="24"/>
        </w:rPr>
        <w:t xml:space="preserve"> were generally handled through notions of ‘interests’ and/or ‘ideologies’.   These have proven to be limited theoretical tools for pursuing the normative dimensions of science.   These terms operate primarily in a cognitive register – neglecting affective dimensions (which have been a prime concern of social research in recent years).  Moreover, both concepts are linked to distortion, misrepresentation, and </w:t>
      </w:r>
      <w:commentRangeStart w:id="170"/>
      <w:r w:rsidRPr="008059DE">
        <w:rPr>
          <w:rFonts w:asciiTheme="minorHAnsi" w:hAnsiTheme="minorHAnsi"/>
          <w:sz w:val="24"/>
          <w:szCs w:val="24"/>
        </w:rPr>
        <w:t>manipulation, whereas invoking the imaginary allows for consideration of the productive</w:t>
      </w:r>
      <w:ins w:id="171" w:author="Maureen McNeil" w:date="2016-01-14T17:04:00Z">
        <w:r w:rsidR="004B2650">
          <w:rPr>
            <w:rFonts w:asciiTheme="minorHAnsi" w:hAnsiTheme="minorHAnsi"/>
            <w:sz w:val="24"/>
            <w:szCs w:val="24"/>
          </w:rPr>
          <w:t>--</w:t>
        </w:r>
      </w:ins>
      <w:del w:id="172" w:author="Maureen McNeil" w:date="2016-01-14T17:04:00Z">
        <w:r w:rsidRPr="008059DE" w:rsidDel="004B2650">
          <w:rPr>
            <w:rFonts w:asciiTheme="minorHAnsi" w:hAnsiTheme="minorHAnsi"/>
            <w:sz w:val="24"/>
            <w:szCs w:val="24"/>
          </w:rPr>
          <w:delText>,</w:delText>
        </w:r>
      </w:del>
      <w:r w:rsidRPr="008059DE">
        <w:rPr>
          <w:rFonts w:asciiTheme="minorHAnsi" w:hAnsiTheme="minorHAnsi"/>
          <w:sz w:val="24"/>
          <w:szCs w:val="24"/>
        </w:rPr>
        <w:t xml:space="preserve"> of expectations, </w:t>
      </w:r>
      <w:ins w:id="173" w:author="Maureen McNeil" w:date="2016-01-14T17:04:00Z">
        <w:r w:rsidR="004B2650">
          <w:rPr>
            <w:rFonts w:asciiTheme="minorHAnsi" w:hAnsiTheme="minorHAnsi"/>
            <w:sz w:val="24"/>
            <w:szCs w:val="24"/>
          </w:rPr>
          <w:t xml:space="preserve">hopes, and </w:t>
        </w:r>
      </w:ins>
      <w:r w:rsidRPr="008059DE">
        <w:rPr>
          <w:rFonts w:asciiTheme="minorHAnsi" w:hAnsiTheme="minorHAnsi"/>
          <w:sz w:val="24"/>
          <w:szCs w:val="24"/>
        </w:rPr>
        <w:t>dreams</w:t>
      </w:r>
      <w:ins w:id="174" w:author="Maureen McNeil" w:date="2016-01-14T17:04:00Z">
        <w:r w:rsidR="004B2650">
          <w:rPr>
            <w:rFonts w:asciiTheme="minorHAnsi" w:hAnsiTheme="minorHAnsi"/>
            <w:sz w:val="24"/>
            <w:szCs w:val="24"/>
          </w:rPr>
          <w:t xml:space="preserve">, as well as fears. </w:t>
        </w:r>
      </w:ins>
      <w:del w:id="175" w:author="Maureen McNeil" w:date="2016-01-14T17:51:00Z">
        <w:r w:rsidRPr="008059DE" w:rsidDel="00450FA9">
          <w:rPr>
            <w:rFonts w:asciiTheme="minorHAnsi" w:hAnsiTheme="minorHAnsi"/>
            <w:sz w:val="24"/>
            <w:szCs w:val="24"/>
          </w:rPr>
          <w:delText xml:space="preserve"> and the unconscious and </w:delText>
        </w:r>
      </w:del>
      <w:ins w:id="176" w:author="Maureen McNeil" w:date="2016-01-14T17:05:00Z">
        <w:r w:rsidR="004B2650">
          <w:rPr>
            <w:rFonts w:asciiTheme="minorHAnsi" w:hAnsiTheme="minorHAnsi"/>
            <w:sz w:val="24"/>
            <w:szCs w:val="24"/>
          </w:rPr>
          <w:t>It</w:t>
        </w:r>
      </w:ins>
      <w:del w:id="177" w:author="Maureen McNeil" w:date="2016-01-14T17:05:00Z">
        <w:r w:rsidRPr="008059DE" w:rsidDel="004B2650">
          <w:rPr>
            <w:rFonts w:asciiTheme="minorHAnsi" w:hAnsiTheme="minorHAnsi"/>
            <w:sz w:val="24"/>
            <w:szCs w:val="24"/>
          </w:rPr>
          <w:delText>it</w:delText>
        </w:r>
      </w:del>
      <w:r w:rsidRPr="008059DE">
        <w:rPr>
          <w:rFonts w:asciiTheme="minorHAnsi" w:hAnsiTheme="minorHAnsi"/>
          <w:sz w:val="24"/>
          <w:szCs w:val="24"/>
        </w:rPr>
        <w:t xml:space="preserve"> is these dimensions of </w:t>
      </w:r>
      <w:proofErr w:type="spellStart"/>
      <w:r w:rsidRPr="008059DE">
        <w:rPr>
          <w:rFonts w:asciiTheme="minorHAnsi" w:hAnsiTheme="minorHAnsi"/>
          <w:sz w:val="24"/>
          <w:szCs w:val="24"/>
        </w:rPr>
        <w:t>technoscience</w:t>
      </w:r>
      <w:proofErr w:type="spellEnd"/>
      <w:r w:rsidRPr="008059DE">
        <w:rPr>
          <w:rFonts w:asciiTheme="minorHAnsi" w:hAnsiTheme="minorHAnsi"/>
          <w:sz w:val="24"/>
          <w:szCs w:val="24"/>
        </w:rPr>
        <w:t xml:space="preserve"> and </w:t>
      </w:r>
      <w:proofErr w:type="gramStart"/>
      <w:r w:rsidRPr="008059DE">
        <w:rPr>
          <w:rFonts w:asciiTheme="minorHAnsi" w:hAnsiTheme="minorHAnsi"/>
          <w:sz w:val="24"/>
          <w:szCs w:val="24"/>
        </w:rPr>
        <w:t>medicine which</w:t>
      </w:r>
      <w:proofErr w:type="gramEnd"/>
      <w:r w:rsidRPr="008059DE">
        <w:rPr>
          <w:rFonts w:asciiTheme="minorHAnsi" w:hAnsiTheme="minorHAnsi"/>
          <w:sz w:val="24"/>
          <w:szCs w:val="24"/>
        </w:rPr>
        <w:t xml:space="preserve"> are increasingly attracting attention. </w:t>
      </w:r>
      <w:commentRangeEnd w:id="170"/>
      <w:r w:rsidR="00224BBD">
        <w:rPr>
          <w:rStyle w:val="CommentReference"/>
        </w:rPr>
        <w:commentReference w:id="170"/>
      </w:r>
    </w:p>
    <w:p w14:paraId="457AC8D6" w14:textId="5EFE66FA" w:rsidR="000C0E8D" w:rsidRPr="008059DE" w:rsidRDefault="000C0E8D" w:rsidP="000C0E8D">
      <w:pPr>
        <w:spacing w:line="480" w:lineRule="auto"/>
        <w:rPr>
          <w:rFonts w:asciiTheme="minorHAnsi" w:hAnsiTheme="minorHAnsi"/>
          <w:sz w:val="24"/>
          <w:szCs w:val="24"/>
        </w:rPr>
      </w:pPr>
      <w:r w:rsidRPr="008059DE">
        <w:rPr>
          <w:rFonts w:asciiTheme="minorHAnsi" w:hAnsiTheme="minorHAnsi"/>
          <w:sz w:val="24"/>
          <w:szCs w:val="24"/>
        </w:rPr>
        <w:t>From this perspective, the circulation of the concept of imaginaries marks the relative decline in the deployment of the notion of ideology in STS research.</w:t>
      </w:r>
      <w:r w:rsidRPr="008059DE">
        <w:rPr>
          <w:rStyle w:val="EndnoteAnchor"/>
          <w:rFonts w:asciiTheme="minorHAnsi" w:hAnsiTheme="minorHAnsi"/>
          <w:sz w:val="24"/>
          <w:szCs w:val="24"/>
        </w:rPr>
        <w:endnoteReference w:id="2"/>
      </w:r>
      <w:r w:rsidRPr="008059DE">
        <w:rPr>
          <w:rFonts w:asciiTheme="minorHAnsi" w:hAnsiTheme="minorHAnsi"/>
          <w:sz w:val="24"/>
          <w:szCs w:val="24"/>
        </w:rPr>
        <w:t xml:space="preserve">   Taylor (2004, 183) has noted that, while the concept of social imaginary could designate elements traditionally associated with ‘distorted or false consciousness’– which he associates with ideology, it may also entail ‘what we imagine can be something new, constructive, opening new possibilities</w:t>
      </w:r>
      <w:r>
        <w:rPr>
          <w:rFonts w:asciiTheme="minorHAnsi" w:hAnsiTheme="minorHAnsi"/>
          <w:sz w:val="24"/>
          <w:szCs w:val="24"/>
        </w:rPr>
        <w:t>.</w:t>
      </w:r>
      <w:r w:rsidRPr="008059DE">
        <w:rPr>
          <w:rFonts w:asciiTheme="minorHAnsi" w:hAnsiTheme="minorHAnsi"/>
          <w:sz w:val="24"/>
          <w:szCs w:val="24"/>
        </w:rPr>
        <w:t xml:space="preserve">’ </w:t>
      </w:r>
      <w:proofErr w:type="spellStart"/>
      <w:r w:rsidRPr="008059DE">
        <w:rPr>
          <w:rFonts w:asciiTheme="minorHAnsi" w:hAnsiTheme="minorHAnsi"/>
          <w:sz w:val="24"/>
          <w:szCs w:val="24"/>
        </w:rPr>
        <w:t>Haraway</w:t>
      </w:r>
      <w:proofErr w:type="spellEnd"/>
      <w:r w:rsidRPr="008059DE">
        <w:rPr>
          <w:rFonts w:asciiTheme="minorHAnsi" w:hAnsiTheme="minorHAnsi"/>
          <w:sz w:val="24"/>
          <w:szCs w:val="24"/>
        </w:rPr>
        <w:t xml:space="preserve"> (2000, 77-78) has also cautioned that there is a need for precision in the use of the term ‘ideology’: ‘</w:t>
      </w:r>
      <w:proofErr w:type="gramStart"/>
      <w:r w:rsidRPr="008059DE">
        <w:rPr>
          <w:rFonts w:asciiTheme="minorHAnsi" w:hAnsiTheme="minorHAnsi"/>
          <w:sz w:val="24"/>
          <w:szCs w:val="24"/>
        </w:rPr>
        <w:t>And</w:t>
      </w:r>
      <w:proofErr w:type="gramEnd"/>
      <w:r w:rsidRPr="008059DE">
        <w:rPr>
          <w:rFonts w:asciiTheme="minorHAnsi" w:hAnsiTheme="minorHAnsi"/>
          <w:sz w:val="24"/>
          <w:szCs w:val="24"/>
        </w:rPr>
        <w:t xml:space="preserve"> we must remember the mythological and the ideological are not the same thing.  It is important to keep the fantastic, the mythological and the ideological as three different registers of an imaginary relationship.’ As </w:t>
      </w:r>
      <w:proofErr w:type="spellStart"/>
      <w:r w:rsidRPr="008059DE">
        <w:rPr>
          <w:rFonts w:asciiTheme="minorHAnsi" w:hAnsiTheme="minorHAnsi"/>
          <w:sz w:val="24"/>
          <w:szCs w:val="24"/>
        </w:rPr>
        <w:t>Haraway’s</w:t>
      </w:r>
      <w:proofErr w:type="spellEnd"/>
      <w:r w:rsidRPr="008059DE">
        <w:rPr>
          <w:rFonts w:asciiTheme="minorHAnsi" w:hAnsiTheme="minorHAnsi"/>
          <w:sz w:val="24"/>
          <w:szCs w:val="24"/>
        </w:rPr>
        <w:t xml:space="preserve"> comment suggests and, as much recent cultural studies </w:t>
      </w:r>
      <w:del w:id="178" w:author="Maureen McNeil" w:date="2016-01-14T17:58:00Z">
        <w:r w:rsidRPr="008059DE" w:rsidDel="00931CA3">
          <w:rPr>
            <w:rFonts w:asciiTheme="minorHAnsi" w:hAnsiTheme="minorHAnsi"/>
            <w:sz w:val="24"/>
            <w:szCs w:val="24"/>
          </w:rPr>
          <w:delText xml:space="preserve">theory </w:delText>
        </w:r>
      </w:del>
      <w:ins w:id="179" w:author="Maureen McNeil" w:date="2016-01-14T17:58:00Z">
        <w:r w:rsidR="00931CA3">
          <w:rPr>
            <w:rFonts w:asciiTheme="minorHAnsi" w:hAnsiTheme="minorHAnsi"/>
            <w:sz w:val="24"/>
            <w:szCs w:val="24"/>
          </w:rPr>
          <w:t>research</w:t>
        </w:r>
        <w:r w:rsidR="00931CA3" w:rsidRPr="008059DE">
          <w:rPr>
            <w:rFonts w:asciiTheme="minorHAnsi" w:hAnsiTheme="minorHAnsi"/>
            <w:sz w:val="24"/>
            <w:szCs w:val="24"/>
          </w:rPr>
          <w:t xml:space="preserve"> </w:t>
        </w:r>
      </w:ins>
      <w:r w:rsidRPr="008059DE">
        <w:rPr>
          <w:rFonts w:asciiTheme="minorHAnsi" w:hAnsiTheme="minorHAnsi"/>
          <w:sz w:val="24"/>
          <w:szCs w:val="24"/>
        </w:rPr>
        <w:t xml:space="preserve">attests, analysts have been pushing beyond representations towards much more complex accounts of meaning making and affect generation.  </w:t>
      </w:r>
    </w:p>
    <w:p w14:paraId="79EAB283" w14:textId="434A50F2" w:rsidR="000C276C" w:rsidRDefault="000C0E8D" w:rsidP="000C0E8D">
      <w:pPr>
        <w:tabs>
          <w:tab w:val="left" w:pos="1985"/>
        </w:tabs>
        <w:spacing w:line="480" w:lineRule="auto"/>
        <w:rPr>
          <w:ins w:id="180" w:author="Maureen McNeil" w:date="2016-01-14T21:16:00Z"/>
          <w:rFonts w:asciiTheme="minorHAnsi" w:hAnsiTheme="minorHAnsi"/>
          <w:sz w:val="24"/>
          <w:szCs w:val="24"/>
        </w:rPr>
      </w:pPr>
      <w:r w:rsidRPr="008059DE">
        <w:rPr>
          <w:rFonts w:asciiTheme="minorHAnsi" w:hAnsiTheme="minorHAnsi"/>
          <w:sz w:val="24"/>
          <w:szCs w:val="24"/>
        </w:rPr>
        <w:t xml:space="preserve">However, what might seem </w:t>
      </w:r>
      <w:r w:rsidRPr="008059DE">
        <w:rPr>
          <w:rFonts w:asciiTheme="minorHAnsi" w:hAnsiTheme="minorHAnsi"/>
          <w:i/>
          <w:sz w:val="24"/>
          <w:szCs w:val="24"/>
        </w:rPr>
        <w:t xml:space="preserve">de </w:t>
      </w:r>
      <w:proofErr w:type="spellStart"/>
      <w:r w:rsidRPr="008059DE">
        <w:rPr>
          <w:rFonts w:asciiTheme="minorHAnsi" w:hAnsiTheme="minorHAnsi"/>
          <w:i/>
          <w:sz w:val="24"/>
          <w:szCs w:val="24"/>
        </w:rPr>
        <w:t>rigeur</w:t>
      </w:r>
      <w:proofErr w:type="spellEnd"/>
      <w:r w:rsidRPr="008059DE">
        <w:rPr>
          <w:rFonts w:asciiTheme="minorHAnsi" w:hAnsiTheme="minorHAnsi"/>
          <w:sz w:val="24"/>
          <w:szCs w:val="24"/>
        </w:rPr>
        <w:t xml:space="preserve"> in cultural studies may be more problematic in STS.  In this regard it </w:t>
      </w:r>
      <w:del w:id="181" w:author="Maureen McNeil" w:date="2016-01-14T21:16:00Z">
        <w:r w:rsidRPr="008059DE" w:rsidDel="000C276C">
          <w:rPr>
            <w:rFonts w:asciiTheme="minorHAnsi" w:hAnsiTheme="minorHAnsi"/>
            <w:sz w:val="24"/>
            <w:szCs w:val="24"/>
          </w:rPr>
          <w:delText>is helpful</w:delText>
        </w:r>
      </w:del>
      <w:ins w:id="182" w:author="Maureen McNeil" w:date="2016-01-14T21:16:00Z">
        <w:r w:rsidR="000C276C">
          <w:rPr>
            <w:rFonts w:asciiTheme="minorHAnsi" w:hAnsiTheme="minorHAnsi"/>
            <w:sz w:val="24"/>
            <w:szCs w:val="24"/>
          </w:rPr>
          <w:t>may be appropriate</w:t>
        </w:r>
      </w:ins>
      <w:r w:rsidRPr="008059DE">
        <w:rPr>
          <w:rFonts w:asciiTheme="minorHAnsi" w:hAnsiTheme="minorHAnsi"/>
          <w:sz w:val="24"/>
          <w:szCs w:val="24"/>
        </w:rPr>
        <w:t xml:space="preserve"> to return to </w:t>
      </w:r>
      <w:proofErr w:type="spellStart"/>
      <w:r w:rsidRPr="008059DE">
        <w:rPr>
          <w:rFonts w:asciiTheme="minorHAnsi" w:hAnsiTheme="minorHAnsi"/>
          <w:sz w:val="24"/>
          <w:szCs w:val="24"/>
        </w:rPr>
        <w:t>Verran’s</w:t>
      </w:r>
      <w:proofErr w:type="spellEnd"/>
      <w:r w:rsidRPr="008059DE">
        <w:rPr>
          <w:rFonts w:asciiTheme="minorHAnsi" w:hAnsiTheme="minorHAnsi"/>
          <w:sz w:val="24"/>
          <w:szCs w:val="24"/>
        </w:rPr>
        <w:t xml:space="preserve"> (1998), </w:t>
      </w:r>
      <w:proofErr w:type="spellStart"/>
      <w:r w:rsidRPr="008059DE">
        <w:rPr>
          <w:rFonts w:asciiTheme="minorHAnsi" w:hAnsiTheme="minorHAnsi"/>
          <w:sz w:val="24"/>
          <w:szCs w:val="24"/>
        </w:rPr>
        <w:t>Waldby’s</w:t>
      </w:r>
      <w:proofErr w:type="spellEnd"/>
      <w:r w:rsidRPr="008059DE">
        <w:rPr>
          <w:rFonts w:asciiTheme="minorHAnsi" w:hAnsiTheme="minorHAnsi"/>
          <w:sz w:val="24"/>
          <w:szCs w:val="24"/>
        </w:rPr>
        <w:t xml:space="preserve"> (2000), and </w:t>
      </w:r>
      <w:proofErr w:type="spellStart"/>
      <w:r w:rsidRPr="008059DE">
        <w:rPr>
          <w:rFonts w:asciiTheme="minorHAnsi" w:hAnsiTheme="minorHAnsi"/>
          <w:sz w:val="24"/>
          <w:szCs w:val="24"/>
        </w:rPr>
        <w:t>Squier’s</w:t>
      </w:r>
      <w:proofErr w:type="spellEnd"/>
      <w:r w:rsidRPr="008059DE">
        <w:rPr>
          <w:rFonts w:asciiTheme="minorHAnsi" w:hAnsiTheme="minorHAnsi"/>
          <w:sz w:val="24"/>
          <w:szCs w:val="24"/>
        </w:rPr>
        <w:t xml:space="preserve"> (2004) </w:t>
      </w:r>
      <w:ins w:id="183" w:author="Maureen McNeil" w:date="2016-01-14T17:53:00Z">
        <w:r w:rsidR="00450FA9">
          <w:rPr>
            <w:rFonts w:asciiTheme="minorHAnsi" w:hAnsiTheme="minorHAnsi"/>
            <w:sz w:val="24"/>
            <w:szCs w:val="24"/>
          </w:rPr>
          <w:t xml:space="preserve">contentions </w:t>
        </w:r>
      </w:ins>
      <w:del w:id="184" w:author="Maureen McNeil" w:date="2016-01-14T17:53:00Z">
        <w:r w:rsidRPr="008059DE" w:rsidDel="00450FA9">
          <w:rPr>
            <w:rFonts w:asciiTheme="minorHAnsi" w:hAnsiTheme="minorHAnsi"/>
            <w:sz w:val="24"/>
            <w:szCs w:val="24"/>
          </w:rPr>
          <w:delText xml:space="preserve">assessments </w:delText>
        </w:r>
      </w:del>
      <w:r w:rsidRPr="008059DE">
        <w:rPr>
          <w:rFonts w:asciiTheme="minorHAnsi" w:hAnsiTheme="minorHAnsi"/>
          <w:sz w:val="24"/>
          <w:szCs w:val="24"/>
        </w:rPr>
        <w:t xml:space="preserve">that the denial of imaginaries has been a crucial feature of Western science and to assumptions about there being </w:t>
      </w:r>
      <w:r w:rsidRPr="002B1247">
        <w:rPr>
          <w:rFonts w:asciiTheme="minorHAnsi" w:hAnsiTheme="minorHAnsi"/>
          <w:sz w:val="24"/>
          <w:szCs w:val="24"/>
          <w:highlight w:val="yellow"/>
        </w:rPr>
        <w:t>clear</w:t>
      </w:r>
      <w:r w:rsidRPr="008059DE">
        <w:rPr>
          <w:rFonts w:asciiTheme="minorHAnsi" w:hAnsiTheme="minorHAnsi"/>
          <w:sz w:val="24"/>
          <w:szCs w:val="24"/>
        </w:rPr>
        <w:t xml:space="preserve"> demarcations between fact and fiction or fantasy that may still linger </w:t>
      </w:r>
      <w:del w:id="185" w:author="Maureen McNeil" w:date="2016-01-14T17:53:00Z">
        <w:r w:rsidRPr="008059DE" w:rsidDel="00450FA9">
          <w:rPr>
            <w:rFonts w:asciiTheme="minorHAnsi" w:hAnsiTheme="minorHAnsi"/>
            <w:sz w:val="24"/>
            <w:szCs w:val="24"/>
          </w:rPr>
          <w:delText xml:space="preserve">within </w:delText>
        </w:r>
      </w:del>
      <w:ins w:id="186" w:author="Maureen McNeil" w:date="2016-01-14T17:53:00Z">
        <w:r w:rsidR="00450FA9">
          <w:rPr>
            <w:rFonts w:asciiTheme="minorHAnsi" w:hAnsiTheme="minorHAnsi"/>
            <w:sz w:val="24"/>
            <w:szCs w:val="24"/>
          </w:rPr>
          <w:t xml:space="preserve">around </w:t>
        </w:r>
      </w:ins>
      <w:r w:rsidRPr="008059DE">
        <w:rPr>
          <w:rFonts w:asciiTheme="minorHAnsi" w:hAnsiTheme="minorHAnsi"/>
          <w:sz w:val="24"/>
          <w:szCs w:val="24"/>
        </w:rPr>
        <w:t xml:space="preserve">STS.  </w:t>
      </w:r>
      <w:ins w:id="187" w:author="Maureen McNeil" w:date="2016-01-14T21:17:00Z">
        <w:r w:rsidR="000C276C">
          <w:rPr>
            <w:rFonts w:asciiTheme="minorHAnsi" w:hAnsiTheme="minorHAnsi"/>
            <w:sz w:val="24"/>
            <w:szCs w:val="24"/>
          </w:rPr>
          <w:t xml:space="preserve">Likewise, </w:t>
        </w:r>
        <w:r w:rsidR="002A6BB7">
          <w:rPr>
            <w:rFonts w:asciiTheme="minorHAnsi" w:hAnsiTheme="minorHAnsi"/>
            <w:sz w:val="24"/>
            <w:szCs w:val="24"/>
          </w:rPr>
          <w:t xml:space="preserve">subjectivity is another domain that many may find uncomfortable </w:t>
        </w:r>
      </w:ins>
      <w:ins w:id="188" w:author="Maureen McNeil" w:date="2016-01-14T21:19:00Z">
        <w:r w:rsidR="002A6BB7">
          <w:rPr>
            <w:rFonts w:asciiTheme="minorHAnsi" w:hAnsiTheme="minorHAnsi"/>
            <w:sz w:val="24"/>
            <w:szCs w:val="24"/>
          </w:rPr>
          <w:t xml:space="preserve">territory for STS, even if Steven </w:t>
        </w:r>
        <w:proofErr w:type="spellStart"/>
        <w:r w:rsidR="002A6BB7">
          <w:rPr>
            <w:rFonts w:asciiTheme="minorHAnsi" w:hAnsiTheme="minorHAnsi"/>
            <w:sz w:val="24"/>
            <w:szCs w:val="24"/>
          </w:rPr>
          <w:t>Shapin</w:t>
        </w:r>
      </w:ins>
      <w:proofErr w:type="spellEnd"/>
      <w:ins w:id="189" w:author="Maureen McNeil" w:date="2016-01-14T21:20:00Z">
        <w:r w:rsidR="002A6BB7">
          <w:rPr>
            <w:rFonts w:asciiTheme="minorHAnsi" w:hAnsiTheme="minorHAnsi"/>
            <w:sz w:val="24"/>
            <w:szCs w:val="24"/>
          </w:rPr>
          <w:t xml:space="preserve"> (2011)</w:t>
        </w:r>
      </w:ins>
      <w:ins w:id="190" w:author="Maureen McNeil" w:date="2016-01-14T21:19:00Z">
        <w:r w:rsidR="002A6BB7">
          <w:rPr>
            <w:rFonts w:asciiTheme="minorHAnsi" w:hAnsiTheme="minorHAnsi"/>
            <w:sz w:val="24"/>
            <w:szCs w:val="24"/>
          </w:rPr>
          <w:t xml:space="preserve"> has nominated it as </w:t>
        </w:r>
        <w:r w:rsidR="002A6BB7" w:rsidRPr="002A6BB7">
          <w:rPr>
            <w:rFonts w:asciiTheme="minorHAnsi" w:hAnsiTheme="minorHAnsi"/>
            <w:i/>
            <w:sz w:val="24"/>
            <w:szCs w:val="24"/>
            <w:rPrChange w:id="191" w:author="Maureen McNeil" w:date="2016-01-14T21:20:00Z">
              <w:rPr>
                <w:rFonts w:asciiTheme="minorHAnsi" w:hAnsiTheme="minorHAnsi"/>
                <w:sz w:val="24"/>
                <w:szCs w:val="24"/>
              </w:rPr>
            </w:rPrChange>
          </w:rPr>
          <w:t>the</w:t>
        </w:r>
        <w:r w:rsidR="002A6BB7">
          <w:rPr>
            <w:rFonts w:asciiTheme="minorHAnsi" w:hAnsiTheme="minorHAnsi"/>
            <w:sz w:val="24"/>
            <w:szCs w:val="24"/>
          </w:rPr>
          <w:t xml:space="preserve"> new challenge for the field.  </w:t>
        </w:r>
      </w:ins>
      <w:ins w:id="192" w:author="Maureen McNeil" w:date="2016-01-14T21:16:00Z">
        <w:r w:rsidR="002A6BB7">
          <w:rPr>
            <w:rFonts w:asciiTheme="minorHAnsi" w:hAnsiTheme="minorHAnsi"/>
            <w:sz w:val="24"/>
            <w:szCs w:val="24"/>
          </w:rPr>
          <w:t>While</w:t>
        </w:r>
        <w:r w:rsidR="000C276C" w:rsidRPr="008059DE">
          <w:rPr>
            <w:rFonts w:asciiTheme="minorHAnsi" w:hAnsiTheme="minorHAnsi"/>
            <w:sz w:val="24"/>
            <w:szCs w:val="24"/>
          </w:rPr>
          <w:t xml:space="preserve"> there may be unease about bringing subjectivity and fantasy into STS</w:t>
        </w:r>
        <w:r w:rsidR="002A6BB7">
          <w:rPr>
            <w:rFonts w:asciiTheme="minorHAnsi" w:hAnsiTheme="minorHAnsi"/>
            <w:sz w:val="24"/>
            <w:szCs w:val="24"/>
          </w:rPr>
          <w:t xml:space="preserve"> research, </w:t>
        </w:r>
        <w:r w:rsidR="000C276C" w:rsidRPr="008059DE">
          <w:rPr>
            <w:rFonts w:asciiTheme="minorHAnsi" w:hAnsiTheme="minorHAnsi"/>
            <w:sz w:val="24"/>
            <w:szCs w:val="24"/>
          </w:rPr>
          <w:t>the concept of imaginaries may provide an avenue onto that terrain.  If this is to occur, there may need to be more awareness of and recourse to the diverse repertoires through which the concept has emerged.</w:t>
        </w:r>
      </w:ins>
    </w:p>
    <w:p w14:paraId="1277A2CB" w14:textId="257083A8" w:rsidR="000C0E8D" w:rsidRPr="008059DE" w:rsidDel="00CA32D4" w:rsidRDefault="000C0E8D" w:rsidP="000C0E8D">
      <w:pPr>
        <w:tabs>
          <w:tab w:val="left" w:pos="1985"/>
        </w:tabs>
        <w:spacing w:line="480" w:lineRule="auto"/>
        <w:rPr>
          <w:del w:id="193" w:author="Maureen McNeil" w:date="2016-01-14T21:24:00Z"/>
          <w:rFonts w:asciiTheme="minorHAnsi" w:hAnsiTheme="minorHAnsi"/>
          <w:sz w:val="24"/>
          <w:szCs w:val="24"/>
        </w:rPr>
      </w:pPr>
      <w:del w:id="194" w:author="Maureen McNeil" w:date="2016-01-14T21:24:00Z">
        <w:r w:rsidRPr="002B1247" w:rsidDel="00CA32D4">
          <w:rPr>
            <w:rFonts w:asciiTheme="minorHAnsi" w:hAnsiTheme="minorHAnsi"/>
            <w:sz w:val="24"/>
            <w:szCs w:val="24"/>
            <w:highlight w:val="yellow"/>
          </w:rPr>
          <w:delText>STS’s uneasy relationship to SF is an obvious manifestation of this.</w:delText>
        </w:r>
        <w:r w:rsidRPr="008059DE" w:rsidDel="00CA32D4">
          <w:rPr>
            <w:rFonts w:asciiTheme="minorHAnsi" w:hAnsiTheme="minorHAnsi"/>
            <w:sz w:val="24"/>
            <w:szCs w:val="24"/>
          </w:rPr>
          <w:delText xml:space="preserve">  Moreover, we have also noted that Haraway presents some of her research as probing the difficult territory she designates as the ‘unconscious’ of genomic science.  </w:delText>
        </w:r>
      </w:del>
    </w:p>
    <w:p w14:paraId="12AD128D" w14:textId="4B36135E" w:rsidR="000C0E8D" w:rsidRPr="008059DE" w:rsidDel="00CD5488" w:rsidRDefault="000C0E8D" w:rsidP="000C0E8D">
      <w:pPr>
        <w:tabs>
          <w:tab w:val="left" w:pos="1985"/>
        </w:tabs>
        <w:spacing w:line="480" w:lineRule="auto"/>
        <w:rPr>
          <w:del w:id="195" w:author="Maureen McNeil" w:date="2016-01-14T18:13:00Z"/>
          <w:rFonts w:asciiTheme="minorHAnsi" w:hAnsiTheme="minorHAnsi"/>
          <w:sz w:val="24"/>
          <w:szCs w:val="24"/>
        </w:rPr>
      </w:pPr>
      <w:del w:id="196" w:author="Maureen McNeil" w:date="2016-01-14T18:13:00Z">
        <w:r w:rsidRPr="00830432" w:rsidDel="00CD5488">
          <w:rPr>
            <w:rFonts w:asciiTheme="minorHAnsi" w:hAnsiTheme="minorHAnsi"/>
            <w:sz w:val="24"/>
            <w:szCs w:val="24"/>
            <w:highlight w:val="yellow"/>
          </w:rPr>
          <w:delText>Acknowledging these tensions around STS brings</w:delText>
        </w:r>
        <w:r w:rsidRPr="008059DE" w:rsidDel="00CD5488">
          <w:rPr>
            <w:rFonts w:asciiTheme="minorHAnsi" w:hAnsiTheme="minorHAnsi"/>
            <w:sz w:val="24"/>
            <w:szCs w:val="24"/>
          </w:rPr>
          <w:delText xml:space="preserve"> us to questions about methods for analy</w:delText>
        </w:r>
        <w:r w:rsidDel="00CD5488">
          <w:rPr>
            <w:rFonts w:asciiTheme="minorHAnsi" w:hAnsiTheme="minorHAnsi"/>
            <w:sz w:val="24"/>
            <w:szCs w:val="24"/>
          </w:rPr>
          <w:delText>z</w:delText>
        </w:r>
        <w:r w:rsidRPr="008059DE" w:rsidDel="00CD5488">
          <w:rPr>
            <w:rFonts w:asciiTheme="minorHAnsi" w:hAnsiTheme="minorHAnsi"/>
            <w:sz w:val="24"/>
            <w:szCs w:val="24"/>
          </w:rPr>
          <w:delText>ing the imaginaries of technoscience.  Jasanoff and Kim have emphasized the importance of comparative methods (</w:delText>
        </w:r>
        <w:r w:rsidDel="00CD5488">
          <w:rPr>
            <w:rFonts w:asciiTheme="minorHAnsi" w:hAnsiTheme="minorHAnsi"/>
            <w:sz w:val="24"/>
            <w:szCs w:val="24"/>
          </w:rPr>
          <w:delText xml:space="preserve">Jasanoff and Kim </w:delText>
        </w:r>
        <w:r w:rsidRPr="008059DE" w:rsidDel="00CD5488">
          <w:rPr>
            <w:rFonts w:asciiTheme="minorHAnsi" w:hAnsiTheme="minorHAnsi"/>
            <w:sz w:val="24"/>
            <w:szCs w:val="24"/>
          </w:rPr>
          <w:delText>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w:delText>
        </w:r>
        <w:r w:rsidRPr="002B1247" w:rsidDel="00CD5488">
          <w:rPr>
            <w:rFonts w:asciiTheme="minorHAnsi" w:hAnsiTheme="minorHAnsi"/>
            <w:sz w:val="24"/>
            <w:szCs w:val="24"/>
            <w:highlight w:val="yellow"/>
          </w:rPr>
          <w:delText>’ More generally, there has not been much detailed investigation of how imaginaries actually work.</w:delText>
        </w:r>
        <w:r w:rsidRPr="008059DE" w:rsidDel="00CD5488">
          <w:rPr>
            <w:rFonts w:asciiTheme="minorHAnsi" w:hAnsiTheme="minorHAnsi"/>
            <w:sz w:val="24"/>
            <w:szCs w:val="24"/>
          </w:rPr>
          <w:delText xml:space="preserve">  </w:delText>
        </w:r>
        <w:commentRangeStart w:id="197"/>
        <w:r w:rsidRPr="008059DE" w:rsidDel="00CD5488">
          <w:rPr>
            <w:rFonts w:asciiTheme="minorHAnsi" w:hAnsiTheme="minorHAnsi"/>
            <w:sz w:val="24"/>
            <w:szCs w:val="24"/>
          </w:rPr>
          <w:delText>It is clear that undertaking such research may require new ways of exploring the performativity of imaginari</w:delText>
        </w:r>
        <w:commentRangeEnd w:id="197"/>
        <w:r w:rsidDel="00CD5488">
          <w:rPr>
            <w:rStyle w:val="CommentReference"/>
          </w:rPr>
          <w:commentReference w:id="197"/>
        </w:r>
        <w:r w:rsidRPr="008059DE" w:rsidDel="00CD5488">
          <w:rPr>
            <w:rFonts w:asciiTheme="minorHAnsi" w:hAnsiTheme="minorHAnsi"/>
            <w:sz w:val="24"/>
            <w:szCs w:val="24"/>
          </w:rPr>
          <w:delText xml:space="preserve">es. Moreover, given that imaginaries are far-reaching social phenomena, it may take something other than the conventional techniques of exposition and argument to conjure their features.  Thus, it is not surprising that Haraway experiments with the form of her texts: dabbling with humour, shock, as well as playing with SF.  </w:delText>
        </w:r>
      </w:del>
    </w:p>
    <w:p w14:paraId="14AD65AB" w14:textId="3E705F2E" w:rsidR="000C0E8D" w:rsidRPr="008059DE" w:rsidDel="00CA32D4" w:rsidRDefault="000C0E8D" w:rsidP="000C0E8D">
      <w:pPr>
        <w:tabs>
          <w:tab w:val="left" w:pos="1985"/>
        </w:tabs>
        <w:spacing w:line="480" w:lineRule="auto"/>
        <w:rPr>
          <w:del w:id="198" w:author="Maureen McNeil" w:date="2016-01-14T21:24:00Z"/>
          <w:rFonts w:asciiTheme="minorHAnsi" w:hAnsiTheme="minorHAnsi"/>
          <w:sz w:val="24"/>
          <w:szCs w:val="24"/>
        </w:rPr>
      </w:pPr>
      <w:del w:id="199" w:author="Maureen McNeil" w:date="2016-01-14T21:24:00Z">
        <w:r w:rsidRPr="008059DE" w:rsidDel="00CA32D4">
          <w:rPr>
            <w:rFonts w:asciiTheme="minorHAnsi" w:hAnsiTheme="minorHAnsi"/>
            <w:sz w:val="24"/>
            <w:szCs w:val="24"/>
          </w:rPr>
          <w:delText>Returning to the genealogy of the concept of imaginaries we can see that, with the exception of some feminist research, STS has been much more open to the traditions of political theory than to psychoanalysis and SF as resources for the investigation of scientific imaginaries.  Imaginaries have often been neatly packaged in STS work:  national socio-technical imaginaries, imaginaries of publics, etc.  In a recent keynote address, Steven Shapin (2011) declared subjectivity as the new challenge for STS.  Shapin’s failure to acknowledge recent feminist STS contributions on this topic was controversial.  However, there may be unease about bringing subjectivity and fantasy into STS research.  STS engagement with the concept of imaginaries may provide an avenue onto that terrain.  If this is to occur, there may need to be more awareness of and recourse to the diverse repertoires through which the concept has emerged.</w:delText>
        </w:r>
      </w:del>
    </w:p>
    <w:p w14:paraId="5B221EAC" w14:textId="77777777" w:rsidR="000C0E8D" w:rsidRDefault="000C0E8D" w:rsidP="000C0E8D">
      <w:pPr>
        <w:spacing w:line="480" w:lineRule="auto"/>
        <w:rPr>
          <w:ins w:id="200" w:author="Maureen McNeil" w:date="2016-01-14T21:24:00Z"/>
          <w:rFonts w:asciiTheme="minorHAnsi" w:hAnsiTheme="minorHAnsi"/>
          <w:sz w:val="24"/>
          <w:szCs w:val="24"/>
        </w:rPr>
      </w:pPr>
      <w:r w:rsidRPr="008059DE">
        <w:rPr>
          <w:rFonts w:asciiTheme="minorHAnsi" w:hAnsiTheme="minorHAnsi"/>
          <w:sz w:val="24"/>
          <w:szCs w:val="24"/>
        </w:rPr>
        <w:t>Finally, we must return briefly to inter</w:t>
      </w:r>
      <w:r>
        <w:rPr>
          <w:rFonts w:asciiTheme="minorHAnsi" w:hAnsiTheme="minorHAnsi"/>
          <w:sz w:val="24"/>
          <w:szCs w:val="24"/>
        </w:rPr>
        <w:t>-</w:t>
      </w:r>
      <w:proofErr w:type="spellStart"/>
      <w:r w:rsidRPr="008059DE">
        <w:rPr>
          <w:rFonts w:asciiTheme="minorHAnsi" w:hAnsiTheme="minorHAnsi"/>
          <w:sz w:val="24"/>
          <w:szCs w:val="24"/>
        </w:rPr>
        <w:t>disciplinarity</w:t>
      </w:r>
      <w:proofErr w:type="spellEnd"/>
      <w:r w:rsidRPr="008059DE">
        <w:rPr>
          <w:rFonts w:asciiTheme="minorHAnsi" w:hAnsiTheme="minorHAnsi"/>
          <w:sz w:val="24"/>
          <w:szCs w:val="24"/>
        </w:rPr>
        <w:t xml:space="preserve"> and to the breadth and scope of STS as these figure in recent deployments of the concept of imaginaries.  The range and diversity of STS </w:t>
      </w:r>
      <w:proofErr w:type="gramStart"/>
      <w:r w:rsidRPr="008059DE">
        <w:rPr>
          <w:rFonts w:asciiTheme="minorHAnsi" w:hAnsiTheme="minorHAnsi"/>
          <w:sz w:val="24"/>
          <w:szCs w:val="24"/>
        </w:rPr>
        <w:t>scholarship which pivots on notions of imaginaries</w:t>
      </w:r>
      <w:proofErr w:type="gramEnd"/>
      <w:r w:rsidRPr="008059DE">
        <w:rPr>
          <w:rFonts w:asciiTheme="minorHAnsi" w:hAnsiTheme="minorHAnsi"/>
          <w:sz w:val="24"/>
          <w:szCs w:val="24"/>
        </w:rPr>
        <w:t xml:space="preserve"> is impressive.  Our investigation has generated a sense of the many flowers blooming in this rich field.  Our concern has been to broaden awareness of this complex development and to encourage further experimentation in STS investigations of imaginaries.</w:t>
      </w:r>
    </w:p>
    <w:p w14:paraId="78004452" w14:textId="77777777" w:rsidR="00CA32D4" w:rsidRDefault="00CA32D4" w:rsidP="000C0E8D">
      <w:pPr>
        <w:spacing w:line="480" w:lineRule="auto"/>
        <w:rPr>
          <w:ins w:id="201" w:author="Maureen McNeil" w:date="2016-01-14T21:24:00Z"/>
          <w:rFonts w:asciiTheme="minorHAnsi" w:hAnsiTheme="minorHAnsi"/>
          <w:sz w:val="24"/>
          <w:szCs w:val="24"/>
        </w:rPr>
      </w:pPr>
    </w:p>
    <w:p w14:paraId="3D49EB1C" w14:textId="77777777" w:rsidR="00CA32D4" w:rsidRPr="008059DE" w:rsidRDefault="00CA32D4" w:rsidP="000C0E8D">
      <w:pPr>
        <w:spacing w:line="480" w:lineRule="auto"/>
        <w:rPr>
          <w:rFonts w:asciiTheme="minorHAnsi" w:hAnsiTheme="minorHAnsi"/>
          <w:sz w:val="24"/>
          <w:szCs w:val="24"/>
        </w:rPr>
      </w:pPr>
    </w:p>
    <w:p w14:paraId="46FF8640" w14:textId="77777777" w:rsidR="000C0E8D" w:rsidRPr="008059DE" w:rsidRDefault="000C0E8D" w:rsidP="000C0E8D">
      <w:pPr>
        <w:spacing w:line="480" w:lineRule="auto"/>
        <w:rPr>
          <w:rFonts w:asciiTheme="minorHAnsi" w:hAnsiTheme="minorHAnsi"/>
          <w:sz w:val="24"/>
          <w:szCs w:val="24"/>
        </w:rPr>
      </w:pPr>
      <w:bookmarkStart w:id="202" w:name="_GoBack"/>
      <w:bookmarkEnd w:id="202"/>
    </w:p>
    <w:p w14:paraId="53CE0FF4" w14:textId="77777777" w:rsidR="005E1213" w:rsidRDefault="005E1213"/>
    <w:sectPr w:rsidR="005E1213" w:rsidSect="005E121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ureen McNeil" w:date="2016-01-14T17:36:00Z" w:initials="MM">
    <w:p w14:paraId="09D47DDD" w14:textId="029BCC5D" w:rsidR="00B54763" w:rsidRDefault="00B54763">
      <w:pPr>
        <w:pStyle w:val="CommentText"/>
      </w:pPr>
      <w:ins w:id="9" w:author="Maureen McNeil" w:date="2016-01-14T17:36:00Z">
        <w:r>
          <w:rPr>
            <w:rStyle w:val="CommentReference"/>
          </w:rPr>
          <w:annotationRef/>
        </w:r>
      </w:ins>
      <w:r>
        <w:t>Too limited??</w:t>
      </w:r>
    </w:p>
  </w:comment>
  <w:comment w:id="29" w:author="Maureen McNeil" w:date="2016-01-14T21:27:00Z" w:initials="MM">
    <w:p w14:paraId="15020883" w14:textId="0A1C5B0E" w:rsidR="00B54763" w:rsidRDefault="00B54763">
      <w:pPr>
        <w:pStyle w:val="CommentText"/>
      </w:pPr>
      <w:ins w:id="32" w:author="Maureen McNeil" w:date="2016-01-14T21:26:00Z">
        <w:r>
          <w:rPr>
            <w:rStyle w:val="CommentReference"/>
          </w:rPr>
          <w:annotationRef/>
        </w:r>
      </w:ins>
      <w:r>
        <w:t xml:space="preserve">Perhaps note on </w:t>
      </w:r>
      <w:proofErr w:type="spellStart"/>
      <w:r>
        <w:t>Jasanoff’s</w:t>
      </w:r>
      <w:proofErr w:type="spellEnd"/>
      <w:r>
        <w:t xml:space="preserve"> recent take-up of it. </w:t>
      </w:r>
    </w:p>
  </w:comment>
  <w:comment w:id="34" w:author="Maureen McNeil" w:date="2016-01-14T21:36:00Z" w:initials="MM">
    <w:p w14:paraId="520C5B78" w14:textId="78726C43" w:rsidR="00B54763" w:rsidRDefault="00B54763">
      <w:pPr>
        <w:pStyle w:val="CommentText"/>
      </w:pPr>
      <w:ins w:id="36" w:author="Maureen McNeil" w:date="2016-01-14T21:36:00Z">
        <w:r>
          <w:rPr>
            <w:rStyle w:val="CommentReference"/>
          </w:rPr>
          <w:annotationRef/>
        </w:r>
      </w:ins>
      <w:r>
        <w:t>This term or social and political theory?</w:t>
      </w:r>
    </w:p>
  </w:comment>
  <w:comment w:id="69" w:author="Maureen McNeil" w:date="2016-01-14T21:05:00Z" w:initials="MM">
    <w:p w14:paraId="28D9BB5E" w14:textId="458A7A5B" w:rsidR="00B54763" w:rsidRDefault="00B54763">
      <w:pPr>
        <w:pStyle w:val="CommentText"/>
      </w:pPr>
      <w:ins w:id="72" w:author="Maureen McNeil" w:date="2016-01-14T21:05:00Z">
        <w:r>
          <w:rPr>
            <w:rStyle w:val="CommentReference"/>
          </w:rPr>
          <w:annotationRef/>
        </w:r>
      </w:ins>
      <w:r>
        <w:t>Keep or cut this?</w:t>
      </w:r>
    </w:p>
  </w:comment>
  <w:comment w:id="80" w:author="Maureen McNeil" w:date="2016-01-14T21:28:00Z" w:initials="MM">
    <w:p w14:paraId="18F0F40F" w14:textId="2F8CD4DD" w:rsidR="00B54763" w:rsidRDefault="00B54763">
      <w:pPr>
        <w:pStyle w:val="CommentText"/>
      </w:pPr>
      <w:ins w:id="98" w:author="Maureen McNeil" w:date="2016-01-14T21:28:00Z">
        <w:r>
          <w:rPr>
            <w:rStyle w:val="CommentReference"/>
          </w:rPr>
          <w:annotationRef/>
        </w:r>
      </w:ins>
      <w:r>
        <w:t>Does this work? Semi-colons of slashes to differentiate?</w:t>
      </w:r>
    </w:p>
  </w:comment>
  <w:comment w:id="112" w:author="Maureen McNeil" w:date="2016-01-14T21:30:00Z" w:initials="MM">
    <w:p w14:paraId="43BD1690" w14:textId="433B8142" w:rsidR="00B54763" w:rsidRDefault="00B54763">
      <w:pPr>
        <w:pStyle w:val="CommentText"/>
      </w:pPr>
      <w:ins w:id="115" w:author="Maureen McNeil" w:date="2016-01-14T21:29:00Z">
        <w:r>
          <w:rPr>
            <w:rStyle w:val="CommentReference"/>
          </w:rPr>
          <w:annotationRef/>
        </w:r>
      </w:ins>
      <w:r>
        <w:t>Check?</w:t>
      </w:r>
    </w:p>
  </w:comment>
  <w:comment w:id="127" w:author="Maureen McNeil" w:date="2016-01-14T18:00:00Z" w:initials="MM">
    <w:p w14:paraId="09AAE03D" w14:textId="77777777" w:rsidR="00B54763" w:rsidRDefault="00B54763" w:rsidP="00931CA3">
      <w:pPr>
        <w:pStyle w:val="CommentText"/>
      </w:pPr>
      <w:r>
        <w:rPr>
          <w:rStyle w:val="CommentReference"/>
        </w:rPr>
        <w:annotationRef/>
      </w:r>
      <w:r>
        <w:t xml:space="preserve"> Felt 2015?</w:t>
      </w:r>
    </w:p>
  </w:comment>
  <w:comment w:id="153" w:author="Maureen McNeil" w:date="2016-01-14T10:32:00Z" w:initials="MM">
    <w:p w14:paraId="2346E127" w14:textId="77777777" w:rsidR="00B54763" w:rsidRDefault="00B54763" w:rsidP="000C0E8D">
      <w:pPr>
        <w:pStyle w:val="CommentText"/>
      </w:pPr>
      <w:r>
        <w:rPr>
          <w:rStyle w:val="CommentReference"/>
        </w:rPr>
        <w:annotationRef/>
      </w:r>
      <w:r>
        <w:t>Towards a?</w:t>
      </w:r>
    </w:p>
  </w:comment>
  <w:comment w:id="163" w:author="Maureen McNeil" w:date="2016-01-14T17:30:00Z" w:initials="MM">
    <w:p w14:paraId="39D2D924" w14:textId="2B5416D3" w:rsidR="00B54763" w:rsidRDefault="00B54763">
      <w:pPr>
        <w:pStyle w:val="CommentText"/>
      </w:pPr>
      <w:r>
        <w:rPr>
          <w:rStyle w:val="CommentReference"/>
        </w:rPr>
        <w:annotationRef/>
      </w:r>
      <w:r>
        <w:t xml:space="preserve">Check </w:t>
      </w:r>
    </w:p>
  </w:comment>
  <w:comment w:id="170" w:author="Maureen McNeil" w:date="2016-01-14T11:03:00Z" w:initials="MM">
    <w:p w14:paraId="71386304" w14:textId="77777777" w:rsidR="00B54763" w:rsidRDefault="00B54763">
      <w:pPr>
        <w:pStyle w:val="CommentText"/>
      </w:pPr>
      <w:r>
        <w:rPr>
          <w:rStyle w:val="CommentReference"/>
        </w:rPr>
        <w:annotationRef/>
      </w:r>
      <w:r>
        <w:t>Also fears</w:t>
      </w:r>
    </w:p>
  </w:comment>
  <w:comment w:id="197" w:author="Maureen McNeil" w:date="2016-01-14T10:32:00Z" w:initials="MM">
    <w:p w14:paraId="1B3B8618" w14:textId="77777777" w:rsidR="00B54763" w:rsidRDefault="00B54763" w:rsidP="000C0E8D">
      <w:pPr>
        <w:pStyle w:val="CommentText"/>
      </w:pPr>
      <w:r>
        <w:rPr>
          <w:rStyle w:val="CommentReference"/>
        </w:rPr>
        <w:annotationRef/>
      </w:r>
      <w:r>
        <w:t xml:space="preserve"> Felt 2015?</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358B1" w14:textId="77777777" w:rsidR="00B54763" w:rsidRDefault="00B54763" w:rsidP="000C0E8D">
      <w:pPr>
        <w:spacing w:after="0" w:line="240" w:lineRule="auto"/>
      </w:pPr>
      <w:r>
        <w:separator/>
      </w:r>
    </w:p>
  </w:endnote>
  <w:endnote w:type="continuationSeparator" w:id="0">
    <w:p w14:paraId="1DF1062D" w14:textId="77777777" w:rsidR="00B54763" w:rsidRDefault="00B54763" w:rsidP="000C0E8D">
      <w:pPr>
        <w:spacing w:after="0" w:line="240" w:lineRule="auto"/>
      </w:pPr>
      <w:r>
        <w:continuationSeparator/>
      </w:r>
    </w:p>
  </w:endnote>
  <w:endnote w:id="1">
    <w:p w14:paraId="4D2F7B59" w14:textId="77777777" w:rsidR="00B54763" w:rsidRPr="008059DE" w:rsidRDefault="00B54763" w:rsidP="000C0E8D">
      <w:pPr>
        <w:pStyle w:val="EndnoteText"/>
        <w:spacing w:line="480" w:lineRule="auto"/>
        <w:ind w:firstLine="0"/>
        <w:rPr>
          <w:sz w:val="24"/>
          <w:szCs w:val="24"/>
        </w:rPr>
      </w:pPr>
      <w:r w:rsidRPr="008059DE">
        <w:rPr>
          <w:rStyle w:val="EndnoteReference"/>
          <w:sz w:val="24"/>
          <w:szCs w:val="24"/>
        </w:rPr>
        <w:endnoteRef/>
      </w:r>
      <w:r w:rsidRPr="008059DE">
        <w:rPr>
          <w:sz w:val="24"/>
          <w:szCs w:val="24"/>
        </w:rPr>
        <w:t xml:space="preserve"> There are obvious connections between the sociology of expectations and the conceptualization of imaginaries in STS. However, the disciplinary specificity, the </w:t>
      </w:r>
      <w:proofErr w:type="gramStart"/>
      <w:r w:rsidRPr="008059DE">
        <w:rPr>
          <w:sz w:val="24"/>
          <w:szCs w:val="24"/>
        </w:rPr>
        <w:t xml:space="preserve">focus on particular </w:t>
      </w:r>
      <w:proofErr w:type="spellStart"/>
      <w:r w:rsidRPr="008059DE">
        <w:rPr>
          <w:sz w:val="24"/>
          <w:szCs w:val="24"/>
        </w:rPr>
        <w:t>technoscientific</w:t>
      </w:r>
      <w:proofErr w:type="spellEnd"/>
      <w:r w:rsidRPr="008059DE">
        <w:rPr>
          <w:sz w:val="24"/>
          <w:szCs w:val="24"/>
        </w:rPr>
        <w:t xml:space="preserve"> developments,</w:t>
      </w:r>
      <w:r>
        <w:rPr>
          <w:sz w:val="24"/>
          <w:szCs w:val="24"/>
        </w:rPr>
        <w:t xml:space="preserve"> </w:t>
      </w:r>
      <w:r w:rsidRPr="008059DE">
        <w:rPr>
          <w:sz w:val="24"/>
          <w:szCs w:val="24"/>
        </w:rPr>
        <w:t>and on orientations towards the future distinguish</w:t>
      </w:r>
      <w:proofErr w:type="gramEnd"/>
      <w:r w:rsidRPr="008059DE">
        <w:rPr>
          <w:sz w:val="24"/>
          <w:szCs w:val="24"/>
        </w:rPr>
        <w:t xml:space="preserve"> the former from the explorations of imaginaries considered in this chapter.</w:t>
      </w:r>
    </w:p>
  </w:endnote>
  <w:endnote w:id="2">
    <w:p w14:paraId="319BE46B" w14:textId="77777777" w:rsidR="00B54763" w:rsidRPr="008059DE" w:rsidRDefault="00B54763" w:rsidP="000C0E8D">
      <w:pPr>
        <w:pStyle w:val="Endnote"/>
        <w:spacing w:line="480" w:lineRule="auto"/>
        <w:ind w:firstLine="0"/>
        <w:rPr>
          <w:rFonts w:asciiTheme="minorHAnsi" w:hAnsiTheme="minorHAnsi"/>
          <w:sz w:val="24"/>
          <w:szCs w:val="24"/>
        </w:rPr>
      </w:pPr>
      <w:r w:rsidRPr="008059DE">
        <w:rPr>
          <w:rStyle w:val="EndnoteReference"/>
          <w:rFonts w:asciiTheme="minorHAnsi" w:hAnsiTheme="minorHAnsi"/>
          <w:sz w:val="24"/>
          <w:szCs w:val="24"/>
        </w:rPr>
        <w:endnoteRef/>
      </w:r>
      <w:r w:rsidRPr="008059DE">
        <w:rPr>
          <w:rFonts w:asciiTheme="minorHAnsi" w:hAnsiTheme="minorHAnsi"/>
          <w:sz w:val="24"/>
          <w:szCs w:val="24"/>
        </w:rPr>
        <w:t xml:space="preserve"> Nevertheless, some STS researchers (as noted above) do use the concept together with the notion of imaginaries.</w:t>
      </w:r>
    </w:p>
    <w:p w14:paraId="4496A39A" w14:textId="77777777" w:rsidR="00B54763" w:rsidRPr="00CE3DB6" w:rsidRDefault="00B54763" w:rsidP="000C0E8D">
      <w:pPr>
        <w:pStyle w:val="Endnote"/>
        <w:ind w:firstLine="0"/>
        <w:rPr>
          <w:rFonts w:asciiTheme="minorHAnsi" w:hAnsiTheme="minorHAnsi"/>
          <w:b/>
          <w:sz w:val="24"/>
          <w:szCs w:val="24"/>
        </w:rPr>
      </w:pPr>
      <w:r w:rsidRPr="00CE3DB6">
        <w:rPr>
          <w:rFonts w:asciiTheme="minorHAnsi" w:hAnsiTheme="minorHAnsi"/>
          <w:b/>
          <w:sz w:val="24"/>
          <w:szCs w:val="24"/>
        </w:rPr>
        <w:t xml:space="preserve">REFERENCES </w:t>
      </w:r>
    </w:p>
    <w:p w14:paraId="620F36C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Althusser</w:t>
      </w:r>
      <w:proofErr w:type="spellEnd"/>
      <w:r w:rsidRPr="00CE3DB6">
        <w:rPr>
          <w:rFonts w:ascii="Times" w:eastAsiaTheme="minorHAnsi" w:hAnsi="Times" w:cs="Times"/>
          <w:sz w:val="24"/>
          <w:szCs w:val="24"/>
        </w:rPr>
        <w:t xml:space="preserve">, Louis. "Ideology and Ideological State Apparatuses." In </w:t>
      </w:r>
      <w:r w:rsidRPr="00CE3DB6">
        <w:rPr>
          <w:rFonts w:ascii="Times" w:eastAsiaTheme="minorHAnsi" w:hAnsi="Times" w:cs="Times"/>
          <w:i/>
          <w:iCs/>
          <w:sz w:val="24"/>
          <w:szCs w:val="24"/>
        </w:rPr>
        <w:t>Lenin and Philosophy and Other Essays</w:t>
      </w:r>
      <w:r w:rsidRPr="00CE3DB6">
        <w:rPr>
          <w:rFonts w:ascii="Times" w:eastAsiaTheme="minorHAnsi" w:hAnsi="Times" w:cs="Times"/>
          <w:sz w:val="24"/>
          <w:szCs w:val="24"/>
        </w:rPr>
        <w:t xml:space="preserve">, edited by Louis </w:t>
      </w:r>
      <w:proofErr w:type="spellStart"/>
      <w:r w:rsidRPr="00CE3DB6">
        <w:rPr>
          <w:rFonts w:ascii="Times" w:eastAsiaTheme="minorHAnsi" w:hAnsi="Times" w:cs="Times"/>
          <w:sz w:val="24"/>
          <w:szCs w:val="24"/>
        </w:rPr>
        <w:t>Althusser</w:t>
      </w:r>
      <w:proofErr w:type="spellEnd"/>
      <w:r w:rsidRPr="00CE3DB6">
        <w:rPr>
          <w:rFonts w:ascii="Times" w:eastAsiaTheme="minorHAnsi" w:hAnsi="Times" w:cs="Times"/>
          <w:sz w:val="24"/>
          <w:szCs w:val="24"/>
        </w:rPr>
        <w:t>. London: Verso, 1971.</w:t>
      </w:r>
    </w:p>
    <w:p w14:paraId="7CB4E5A6"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2DB197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Anderson, Benedict. </w:t>
      </w:r>
      <w:r w:rsidRPr="00BE6A62">
        <w:rPr>
          <w:rFonts w:ascii="Times" w:eastAsiaTheme="minorHAnsi" w:hAnsi="Times" w:cs="Times"/>
          <w:i/>
          <w:sz w:val="24"/>
          <w:szCs w:val="24"/>
        </w:rPr>
        <w:t>Imagined Communities:  Reflections on the Origin and Spread of Nationalism</w:t>
      </w:r>
      <w:r w:rsidRPr="00CE3DB6">
        <w:rPr>
          <w:rFonts w:ascii="Times" w:eastAsiaTheme="minorHAnsi" w:hAnsi="Times" w:cs="Times"/>
          <w:sz w:val="24"/>
          <w:szCs w:val="24"/>
        </w:rPr>
        <w:t>. London and New York: Verso, 1983.</w:t>
      </w:r>
    </w:p>
    <w:p w14:paraId="6A6C2C4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52EAFE3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Blaagard</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B</w:t>
      </w:r>
      <w:r>
        <w:rPr>
          <w:rFonts w:ascii="Times" w:eastAsiaTheme="minorHAnsi" w:hAnsi="Times" w:cs="Times"/>
          <w:sz w:val="24"/>
          <w:szCs w:val="24"/>
        </w:rPr>
        <w:t>olette</w:t>
      </w:r>
      <w:proofErr w:type="spellEnd"/>
      <w:r>
        <w:rPr>
          <w:rFonts w:ascii="Times" w:eastAsiaTheme="minorHAnsi" w:hAnsi="Times" w:cs="Times"/>
          <w:sz w:val="24"/>
          <w:szCs w:val="24"/>
        </w:rPr>
        <w:t xml:space="preserve"> </w:t>
      </w:r>
      <w:r w:rsidRPr="00CE3DB6">
        <w:rPr>
          <w:rFonts w:ascii="Times" w:eastAsiaTheme="minorHAnsi" w:hAnsi="Times" w:cs="Times"/>
          <w:sz w:val="24"/>
          <w:szCs w:val="24"/>
        </w:rPr>
        <w:t xml:space="preserve">.B. "The Flipside of My Passport: Myths of Origin and Genealogy of White Supremacy in the Mediated Genetic Imaginary." In </w:t>
      </w:r>
      <w:r w:rsidRPr="00CE3DB6">
        <w:rPr>
          <w:rFonts w:ascii="Times" w:eastAsiaTheme="minorHAnsi" w:hAnsi="Times" w:cs="Times"/>
          <w:i/>
          <w:iCs/>
          <w:sz w:val="24"/>
          <w:szCs w:val="24"/>
        </w:rPr>
        <w:t>Complying with Colonialism:  Gender, Race and Ethnicity in the Nordic Region</w:t>
      </w:r>
      <w:r w:rsidRPr="00CE3DB6">
        <w:rPr>
          <w:rFonts w:ascii="Times" w:eastAsiaTheme="minorHAnsi" w:hAnsi="Times" w:cs="Times"/>
          <w:sz w:val="24"/>
          <w:szCs w:val="24"/>
        </w:rPr>
        <w:t xml:space="preserve">, edited by S. </w:t>
      </w:r>
      <w:proofErr w:type="spellStart"/>
      <w:r w:rsidRPr="00CE3DB6">
        <w:rPr>
          <w:rFonts w:ascii="Times" w:eastAsiaTheme="minorHAnsi" w:hAnsi="Times" w:cs="Times"/>
          <w:sz w:val="24"/>
          <w:szCs w:val="24"/>
        </w:rPr>
        <w:t>Keskinen</w:t>
      </w:r>
      <w:proofErr w:type="spellEnd"/>
      <w:r w:rsidRPr="00CE3DB6">
        <w:rPr>
          <w:rFonts w:ascii="Times" w:eastAsiaTheme="minorHAnsi" w:hAnsi="Times" w:cs="Times"/>
          <w:sz w:val="24"/>
          <w:szCs w:val="24"/>
        </w:rPr>
        <w:t xml:space="preserve">, S. </w:t>
      </w:r>
      <w:proofErr w:type="spellStart"/>
      <w:r w:rsidRPr="00CE3DB6">
        <w:rPr>
          <w:rFonts w:ascii="Times" w:eastAsiaTheme="minorHAnsi" w:hAnsi="Times" w:cs="Times"/>
          <w:sz w:val="24"/>
          <w:szCs w:val="24"/>
        </w:rPr>
        <w:t>Tuori</w:t>
      </w:r>
      <w:proofErr w:type="spellEnd"/>
      <w:r w:rsidRPr="00CE3DB6">
        <w:rPr>
          <w:rFonts w:ascii="Times" w:eastAsiaTheme="minorHAnsi" w:hAnsi="Times" w:cs="Times"/>
          <w:sz w:val="24"/>
          <w:szCs w:val="24"/>
        </w:rPr>
        <w:t xml:space="preserve"> and D. </w:t>
      </w:r>
      <w:proofErr w:type="spellStart"/>
      <w:r w:rsidRPr="00CE3DB6">
        <w:rPr>
          <w:rFonts w:ascii="Times" w:eastAsiaTheme="minorHAnsi" w:hAnsi="Times" w:cs="Times"/>
          <w:sz w:val="24"/>
          <w:szCs w:val="24"/>
        </w:rPr>
        <w:t>Mulinari</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Farnham</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Ashgate</w:t>
      </w:r>
      <w:proofErr w:type="spellEnd"/>
      <w:r w:rsidRPr="00CE3DB6">
        <w:rPr>
          <w:rFonts w:ascii="Times" w:eastAsiaTheme="minorHAnsi" w:hAnsi="Times" w:cs="Times"/>
          <w:sz w:val="24"/>
          <w:szCs w:val="24"/>
        </w:rPr>
        <w:t>, 2009.</w:t>
      </w:r>
    </w:p>
    <w:p w14:paraId="1C27C287"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3C5E6526"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Borup</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Mads</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Nik</w:t>
      </w:r>
      <w:proofErr w:type="spellEnd"/>
      <w:r w:rsidRPr="00CE3DB6">
        <w:rPr>
          <w:rFonts w:ascii="Times" w:eastAsiaTheme="minorHAnsi" w:hAnsi="Times" w:cs="Times"/>
          <w:sz w:val="24"/>
          <w:szCs w:val="24"/>
        </w:rPr>
        <w:t xml:space="preserve"> Brown, </w:t>
      </w:r>
      <w:proofErr w:type="spellStart"/>
      <w:r w:rsidRPr="00CE3DB6">
        <w:rPr>
          <w:rFonts w:ascii="Times" w:eastAsiaTheme="minorHAnsi" w:hAnsi="Times" w:cs="Times"/>
          <w:sz w:val="24"/>
          <w:szCs w:val="24"/>
        </w:rPr>
        <w:t>Kornelia</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Konrad</w:t>
      </w:r>
      <w:proofErr w:type="spellEnd"/>
      <w:r w:rsidRPr="00CE3DB6">
        <w:rPr>
          <w:rFonts w:ascii="Times" w:eastAsiaTheme="minorHAnsi" w:hAnsi="Times" w:cs="Times"/>
          <w:sz w:val="24"/>
          <w:szCs w:val="24"/>
        </w:rPr>
        <w:t xml:space="preserve">, and </w:t>
      </w:r>
      <w:proofErr w:type="spellStart"/>
      <w:r w:rsidRPr="00CE3DB6">
        <w:rPr>
          <w:rFonts w:ascii="Times" w:eastAsiaTheme="minorHAnsi" w:hAnsi="Times" w:cs="Times"/>
          <w:sz w:val="24"/>
          <w:szCs w:val="24"/>
        </w:rPr>
        <w:t>Harro</w:t>
      </w:r>
      <w:proofErr w:type="spellEnd"/>
      <w:r w:rsidRPr="00CE3DB6">
        <w:rPr>
          <w:rFonts w:ascii="Times" w:eastAsiaTheme="minorHAnsi" w:hAnsi="Times" w:cs="Times"/>
          <w:sz w:val="24"/>
          <w:szCs w:val="24"/>
        </w:rPr>
        <w:t xml:space="preserve"> Van </w:t>
      </w:r>
      <w:proofErr w:type="spellStart"/>
      <w:r w:rsidRPr="00CE3DB6">
        <w:rPr>
          <w:rFonts w:ascii="Times" w:eastAsiaTheme="minorHAnsi" w:hAnsi="Times" w:cs="Times"/>
          <w:sz w:val="24"/>
          <w:szCs w:val="24"/>
        </w:rPr>
        <w:t>Lente</w:t>
      </w:r>
      <w:proofErr w:type="spellEnd"/>
      <w:r w:rsidRPr="00CE3DB6">
        <w:rPr>
          <w:rFonts w:ascii="Times" w:eastAsiaTheme="minorHAnsi" w:hAnsi="Times" w:cs="Times"/>
          <w:sz w:val="24"/>
          <w:szCs w:val="24"/>
        </w:rPr>
        <w:t xml:space="preserve">. "The Sociology of Expectations in Science and Technology Analysis." </w:t>
      </w:r>
      <w:r w:rsidRPr="00CE3DB6">
        <w:rPr>
          <w:rFonts w:ascii="Times" w:eastAsiaTheme="minorHAnsi" w:hAnsi="Times" w:cs="Times"/>
          <w:i/>
          <w:iCs/>
          <w:sz w:val="24"/>
          <w:szCs w:val="24"/>
        </w:rPr>
        <w:t xml:space="preserve">Technology Analysis and Strategic Management </w:t>
      </w:r>
      <w:r w:rsidRPr="00CE3DB6">
        <w:rPr>
          <w:rFonts w:ascii="Times" w:eastAsiaTheme="minorHAnsi" w:hAnsi="Times" w:cs="Times"/>
          <w:sz w:val="24"/>
          <w:szCs w:val="24"/>
        </w:rPr>
        <w:t>18, no. 3/4 (2006): 285-98.</w:t>
      </w:r>
    </w:p>
    <w:p w14:paraId="0C5B2DD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20F9313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Brown, </w:t>
      </w:r>
      <w:proofErr w:type="spellStart"/>
      <w:r w:rsidRPr="00CE3DB6">
        <w:rPr>
          <w:rFonts w:ascii="Times" w:eastAsiaTheme="minorHAnsi" w:hAnsi="Times" w:cs="Times"/>
          <w:sz w:val="24"/>
          <w:szCs w:val="24"/>
        </w:rPr>
        <w:t>Nik</w:t>
      </w:r>
      <w:proofErr w:type="spellEnd"/>
      <w:r w:rsidRPr="00CE3DB6">
        <w:rPr>
          <w:rFonts w:ascii="Times" w:eastAsiaTheme="minorHAnsi" w:hAnsi="Times" w:cs="Times"/>
          <w:sz w:val="24"/>
          <w:szCs w:val="24"/>
        </w:rPr>
        <w:t>. "Hope against Hype:</w:t>
      </w:r>
      <w:r>
        <w:rPr>
          <w:rFonts w:ascii="Times" w:eastAsiaTheme="minorHAnsi" w:hAnsi="Times" w:cs="Times"/>
          <w:sz w:val="24"/>
          <w:szCs w:val="24"/>
        </w:rPr>
        <w:t xml:space="preserve"> </w:t>
      </w:r>
      <w:r w:rsidRPr="00CE3DB6">
        <w:rPr>
          <w:rFonts w:ascii="Times" w:eastAsiaTheme="minorHAnsi" w:hAnsi="Times" w:cs="Times"/>
          <w:sz w:val="24"/>
          <w:szCs w:val="24"/>
        </w:rPr>
        <w:t xml:space="preserve">Accountability in </w:t>
      </w:r>
      <w:proofErr w:type="spellStart"/>
      <w:r w:rsidRPr="00CE3DB6">
        <w:rPr>
          <w:rFonts w:ascii="Times" w:eastAsiaTheme="minorHAnsi" w:hAnsi="Times" w:cs="Times"/>
          <w:sz w:val="24"/>
          <w:szCs w:val="24"/>
        </w:rPr>
        <w:t>Biopasts</w:t>
      </w:r>
      <w:proofErr w:type="spellEnd"/>
      <w:r w:rsidRPr="00CE3DB6">
        <w:rPr>
          <w:rFonts w:ascii="Times" w:eastAsiaTheme="minorHAnsi" w:hAnsi="Times" w:cs="Times"/>
          <w:sz w:val="24"/>
          <w:szCs w:val="24"/>
        </w:rPr>
        <w:t xml:space="preserve">, Presents, and Futures." </w:t>
      </w:r>
      <w:r w:rsidRPr="00CE3DB6">
        <w:rPr>
          <w:rFonts w:ascii="Times" w:eastAsiaTheme="minorHAnsi" w:hAnsi="Times" w:cs="Times"/>
          <w:i/>
          <w:iCs/>
          <w:sz w:val="24"/>
          <w:szCs w:val="24"/>
        </w:rPr>
        <w:t xml:space="preserve">Science Studies </w:t>
      </w:r>
      <w:r w:rsidRPr="00CE3DB6">
        <w:rPr>
          <w:rFonts w:ascii="Times" w:eastAsiaTheme="minorHAnsi" w:hAnsi="Times" w:cs="Times"/>
          <w:sz w:val="24"/>
          <w:szCs w:val="24"/>
        </w:rPr>
        <w:t>16, no. 2 (2003): 3-21.</w:t>
      </w:r>
    </w:p>
    <w:p w14:paraId="12E2151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064F4AA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Brown, </w:t>
      </w:r>
      <w:proofErr w:type="spellStart"/>
      <w:r w:rsidRPr="00CE3DB6">
        <w:rPr>
          <w:rFonts w:ascii="Times" w:eastAsiaTheme="minorHAnsi" w:hAnsi="Times" w:cs="Times"/>
          <w:sz w:val="24"/>
          <w:szCs w:val="24"/>
        </w:rPr>
        <w:t>Nik</w:t>
      </w:r>
      <w:proofErr w:type="spellEnd"/>
      <w:r w:rsidRPr="00CE3DB6">
        <w:rPr>
          <w:rFonts w:ascii="Times" w:eastAsiaTheme="minorHAnsi" w:hAnsi="Times" w:cs="Times"/>
          <w:sz w:val="24"/>
          <w:szCs w:val="24"/>
        </w:rPr>
        <w:t xml:space="preserve">, and Mike Michael. "A Sociology of Expectations: </w:t>
      </w:r>
      <w:proofErr w:type="spellStart"/>
      <w:r w:rsidRPr="00CE3DB6">
        <w:rPr>
          <w:rFonts w:ascii="Times" w:eastAsiaTheme="minorHAnsi" w:hAnsi="Times" w:cs="Times"/>
          <w:sz w:val="24"/>
          <w:szCs w:val="24"/>
        </w:rPr>
        <w:t>Retrospecting</w:t>
      </w:r>
      <w:proofErr w:type="spellEnd"/>
      <w:r w:rsidRPr="00CE3DB6">
        <w:rPr>
          <w:rFonts w:ascii="Times" w:eastAsiaTheme="minorHAnsi" w:hAnsi="Times" w:cs="Times"/>
          <w:sz w:val="24"/>
          <w:szCs w:val="24"/>
        </w:rPr>
        <w:t xml:space="preserve"> Prospects and Prospecting </w:t>
      </w:r>
      <w:proofErr w:type="spellStart"/>
      <w:r w:rsidRPr="00CE3DB6">
        <w:rPr>
          <w:rFonts w:ascii="Times" w:eastAsiaTheme="minorHAnsi" w:hAnsi="Times" w:cs="Times"/>
          <w:sz w:val="24"/>
          <w:szCs w:val="24"/>
        </w:rPr>
        <w:t>Retrospects</w:t>
      </w:r>
      <w:proofErr w:type="spellEnd"/>
      <w:r w:rsidRPr="00CE3DB6">
        <w:rPr>
          <w:rFonts w:ascii="Times" w:eastAsiaTheme="minorHAnsi" w:hAnsi="Times" w:cs="Times"/>
          <w:sz w:val="24"/>
          <w:szCs w:val="24"/>
        </w:rPr>
        <w:t xml:space="preserve">." </w:t>
      </w:r>
      <w:r w:rsidRPr="00CE3DB6">
        <w:rPr>
          <w:rFonts w:ascii="Times" w:eastAsiaTheme="minorHAnsi" w:hAnsi="Times" w:cs="Times"/>
          <w:i/>
          <w:iCs/>
          <w:sz w:val="24"/>
          <w:szCs w:val="24"/>
        </w:rPr>
        <w:t xml:space="preserve">Technology Analysis and Strategic Management </w:t>
      </w:r>
      <w:r w:rsidRPr="00CE3DB6">
        <w:rPr>
          <w:rFonts w:ascii="Times" w:eastAsiaTheme="minorHAnsi" w:hAnsi="Times" w:cs="Times"/>
          <w:sz w:val="24"/>
          <w:szCs w:val="24"/>
        </w:rPr>
        <w:t>15, no. 1 (2003): 3-18.</w:t>
      </w:r>
    </w:p>
    <w:p w14:paraId="2AF0A158"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C6A8648"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Castañeda</w:t>
      </w:r>
      <w:proofErr w:type="spellEnd"/>
      <w:r w:rsidRPr="00CE3DB6">
        <w:rPr>
          <w:rFonts w:ascii="Times" w:eastAsiaTheme="minorHAnsi" w:hAnsi="Times" w:cs="Times"/>
          <w:sz w:val="24"/>
          <w:szCs w:val="24"/>
        </w:rPr>
        <w:t xml:space="preserve">, Claudia, and Lucy </w:t>
      </w:r>
      <w:proofErr w:type="spellStart"/>
      <w:r w:rsidRPr="00CE3DB6">
        <w:rPr>
          <w:rFonts w:ascii="Times" w:eastAsiaTheme="minorHAnsi" w:hAnsi="Times" w:cs="Times"/>
          <w:sz w:val="24"/>
          <w:szCs w:val="24"/>
        </w:rPr>
        <w:t>Suchman</w:t>
      </w:r>
      <w:proofErr w:type="spellEnd"/>
      <w:r w:rsidRPr="00CE3DB6">
        <w:rPr>
          <w:rFonts w:ascii="Times" w:eastAsiaTheme="minorHAnsi" w:hAnsi="Times" w:cs="Times"/>
          <w:sz w:val="24"/>
          <w:szCs w:val="24"/>
        </w:rPr>
        <w:t xml:space="preserve">. "Robot Visions." </w:t>
      </w:r>
      <w:r w:rsidRPr="00CE3DB6">
        <w:rPr>
          <w:rFonts w:ascii="Times" w:eastAsiaTheme="minorHAnsi" w:hAnsi="Times" w:cs="Times"/>
          <w:i/>
          <w:iCs/>
          <w:sz w:val="24"/>
          <w:szCs w:val="24"/>
        </w:rPr>
        <w:t xml:space="preserve">Social Studies of Science </w:t>
      </w:r>
      <w:r w:rsidRPr="00CE3DB6">
        <w:rPr>
          <w:rFonts w:ascii="Times" w:eastAsiaTheme="minorHAnsi" w:hAnsi="Times" w:cs="Times"/>
          <w:sz w:val="24"/>
          <w:szCs w:val="24"/>
        </w:rPr>
        <w:t>44, no. 3 (2014): 315-41.</w:t>
      </w:r>
    </w:p>
    <w:p w14:paraId="4DAE65C7"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3683533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Castoriadis</w:t>
      </w:r>
      <w:proofErr w:type="spellEnd"/>
      <w:r w:rsidRPr="00CE3DB6">
        <w:rPr>
          <w:rFonts w:ascii="Times" w:eastAsiaTheme="minorHAnsi" w:hAnsi="Times" w:cs="Times"/>
          <w:sz w:val="24"/>
          <w:szCs w:val="24"/>
        </w:rPr>
        <w:t xml:space="preserve">, Cornelius. </w:t>
      </w:r>
      <w:proofErr w:type="gramStart"/>
      <w:r w:rsidRPr="00CE3DB6">
        <w:rPr>
          <w:rFonts w:ascii="Times" w:eastAsiaTheme="minorHAnsi" w:hAnsi="Times" w:cs="Times"/>
          <w:i/>
          <w:iCs/>
          <w:sz w:val="24"/>
          <w:szCs w:val="24"/>
        </w:rPr>
        <w:t>The Imaginary Institution of Society</w:t>
      </w:r>
      <w:r w:rsidRPr="00CE3DB6">
        <w:rPr>
          <w:rFonts w:ascii="Times" w:eastAsiaTheme="minorHAnsi" w:hAnsi="Times" w:cs="Times"/>
          <w:sz w:val="24"/>
          <w:szCs w:val="24"/>
        </w:rPr>
        <w:t>.</w:t>
      </w:r>
      <w:proofErr w:type="gramEnd"/>
      <w:r w:rsidRPr="00CE3DB6">
        <w:rPr>
          <w:rFonts w:ascii="Times" w:eastAsiaTheme="minorHAnsi" w:hAnsi="Times" w:cs="Times"/>
          <w:sz w:val="24"/>
          <w:szCs w:val="24"/>
        </w:rPr>
        <w:t xml:space="preserve"> Translated by Kathleen Blamey. Cambridge, Mass.: MIT Press, 1987.</w:t>
      </w:r>
    </w:p>
    <w:p w14:paraId="671D4418"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8CA2D0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gramStart"/>
      <w:r w:rsidRPr="00CE3DB6">
        <w:rPr>
          <w:rFonts w:ascii="Times" w:eastAsiaTheme="minorHAnsi" w:hAnsi="Times" w:cs="Times"/>
          <w:sz w:val="24"/>
          <w:szCs w:val="24"/>
        </w:rPr>
        <w:t>Cutting, Andrew.</w:t>
      </w:r>
      <w:proofErr w:type="gramEnd"/>
      <w:r w:rsidRPr="00CE3DB6">
        <w:rPr>
          <w:rFonts w:ascii="Times" w:eastAsiaTheme="minorHAnsi" w:hAnsi="Times" w:cs="Times"/>
          <w:sz w:val="24"/>
          <w:szCs w:val="24"/>
        </w:rPr>
        <w:t xml:space="preserve"> "Ashes in Orbit: </w:t>
      </w:r>
      <w:proofErr w:type="spellStart"/>
      <w:r w:rsidRPr="00CE3DB6">
        <w:rPr>
          <w:rFonts w:ascii="Times" w:eastAsiaTheme="minorHAnsi" w:hAnsi="Times" w:cs="Times"/>
          <w:sz w:val="24"/>
          <w:szCs w:val="24"/>
        </w:rPr>
        <w:t>Celestis</w:t>
      </w:r>
      <w:proofErr w:type="spellEnd"/>
      <w:r w:rsidRPr="00CE3DB6">
        <w:rPr>
          <w:rFonts w:ascii="Times" w:eastAsiaTheme="minorHAnsi" w:hAnsi="Times" w:cs="Times"/>
          <w:sz w:val="24"/>
          <w:szCs w:val="24"/>
        </w:rPr>
        <w:t xml:space="preserve"> Spaceflights and the Invention of Post-Cremationist Afterlives."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18, no. 3 (2009): 355-69.</w:t>
      </w:r>
    </w:p>
    <w:p w14:paraId="2F2D428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765CF8BF"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Pr>
          <w:rFonts w:ascii="Times" w:eastAsiaTheme="minorHAnsi" w:hAnsi="Times" w:cs="Times"/>
          <w:sz w:val="24"/>
          <w:szCs w:val="24"/>
        </w:rPr>
        <w:t>D</w:t>
      </w:r>
      <w:r w:rsidRPr="00CE3DB6">
        <w:rPr>
          <w:rFonts w:ascii="Times" w:eastAsiaTheme="minorHAnsi" w:hAnsi="Times" w:cs="Times"/>
          <w:sz w:val="24"/>
          <w:szCs w:val="24"/>
        </w:rPr>
        <w:t xml:space="preserve">e </w:t>
      </w:r>
      <w:proofErr w:type="spellStart"/>
      <w:r w:rsidRPr="00CE3DB6">
        <w:rPr>
          <w:rFonts w:ascii="Times" w:eastAsiaTheme="minorHAnsi" w:hAnsi="Times" w:cs="Times"/>
          <w:sz w:val="24"/>
          <w:szCs w:val="24"/>
        </w:rPr>
        <w:t>Saille</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Stevienna</w:t>
      </w:r>
      <w:proofErr w:type="spellEnd"/>
      <w:r w:rsidRPr="00CE3DB6">
        <w:rPr>
          <w:rFonts w:ascii="Times" w:eastAsiaTheme="minorHAnsi" w:hAnsi="Times" w:cs="Times"/>
          <w:sz w:val="24"/>
          <w:szCs w:val="24"/>
        </w:rPr>
        <w:t xml:space="preserve">. "Dis-Inviting the Unruly Public."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24, no. 1 (2014): 99-107.</w:t>
      </w:r>
    </w:p>
    <w:p w14:paraId="67BFA5D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3E49AC5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Fortun</w:t>
      </w:r>
      <w:proofErr w:type="spellEnd"/>
      <w:r w:rsidRPr="00CE3DB6">
        <w:rPr>
          <w:rFonts w:ascii="Times" w:eastAsiaTheme="minorHAnsi" w:hAnsi="Times" w:cs="Times"/>
          <w:sz w:val="24"/>
          <w:szCs w:val="24"/>
        </w:rPr>
        <w:t xml:space="preserve">, Kim, and Mike </w:t>
      </w:r>
      <w:proofErr w:type="spellStart"/>
      <w:r w:rsidRPr="00CE3DB6">
        <w:rPr>
          <w:rFonts w:ascii="Times" w:eastAsiaTheme="minorHAnsi" w:hAnsi="Times" w:cs="Times"/>
          <w:sz w:val="24"/>
          <w:szCs w:val="24"/>
        </w:rPr>
        <w:t>Fortun</w:t>
      </w:r>
      <w:proofErr w:type="spellEnd"/>
      <w:r w:rsidRPr="00CE3DB6">
        <w:rPr>
          <w:rFonts w:ascii="Times" w:eastAsiaTheme="minorHAnsi" w:hAnsi="Times" w:cs="Times"/>
          <w:sz w:val="24"/>
          <w:szCs w:val="24"/>
        </w:rPr>
        <w:t xml:space="preserve">. "Scientific Imaginaries and Ethical Plateaus in Contemporary Us Toxicology." </w:t>
      </w:r>
      <w:r w:rsidRPr="00CE3DB6">
        <w:rPr>
          <w:rFonts w:ascii="Times" w:eastAsiaTheme="minorHAnsi" w:hAnsi="Times" w:cs="Times"/>
          <w:i/>
          <w:iCs/>
          <w:sz w:val="24"/>
          <w:szCs w:val="24"/>
        </w:rPr>
        <w:t xml:space="preserve">American Anthropologist </w:t>
      </w:r>
      <w:r w:rsidRPr="00CE3DB6">
        <w:rPr>
          <w:rFonts w:ascii="Times" w:eastAsiaTheme="minorHAnsi" w:hAnsi="Times" w:cs="Times"/>
          <w:sz w:val="24"/>
          <w:szCs w:val="24"/>
        </w:rPr>
        <w:t>107, no. 1 (2005): 43-54.</w:t>
      </w:r>
    </w:p>
    <w:p w14:paraId="2B64E517"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58B55D46"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Franklin, Sarah. "Life Itself: Global Nature and the Genetic Imaginary." </w:t>
      </w:r>
      <w:proofErr w:type="gramStart"/>
      <w:r w:rsidRPr="00CE3DB6">
        <w:rPr>
          <w:rFonts w:ascii="Times" w:eastAsiaTheme="minorHAnsi" w:hAnsi="Times" w:cs="Times"/>
          <w:sz w:val="24"/>
          <w:szCs w:val="24"/>
        </w:rPr>
        <w:t xml:space="preserve">In </w:t>
      </w:r>
      <w:r w:rsidRPr="00CE3DB6">
        <w:rPr>
          <w:rFonts w:ascii="Times" w:eastAsiaTheme="minorHAnsi" w:hAnsi="Times" w:cs="Times"/>
          <w:i/>
          <w:iCs/>
          <w:sz w:val="24"/>
          <w:szCs w:val="24"/>
        </w:rPr>
        <w:t>Global Nature, Global Culture</w:t>
      </w:r>
      <w:r w:rsidRPr="00CE3DB6">
        <w:rPr>
          <w:rFonts w:ascii="Times" w:eastAsiaTheme="minorHAnsi" w:hAnsi="Times" w:cs="Times"/>
          <w:sz w:val="24"/>
          <w:szCs w:val="24"/>
        </w:rPr>
        <w:t xml:space="preserve">, edited by Sarah Franklin, Celia </w:t>
      </w:r>
      <w:proofErr w:type="spellStart"/>
      <w:r w:rsidRPr="00CE3DB6">
        <w:rPr>
          <w:rFonts w:ascii="Times" w:eastAsiaTheme="minorHAnsi" w:hAnsi="Times" w:cs="Times"/>
          <w:sz w:val="24"/>
          <w:szCs w:val="24"/>
        </w:rPr>
        <w:t>Lury</w:t>
      </w:r>
      <w:proofErr w:type="spellEnd"/>
      <w:r w:rsidRPr="00CE3DB6">
        <w:rPr>
          <w:rFonts w:ascii="Times" w:eastAsiaTheme="minorHAnsi" w:hAnsi="Times" w:cs="Times"/>
          <w:sz w:val="24"/>
          <w:szCs w:val="24"/>
        </w:rPr>
        <w:t xml:space="preserve"> and Jackie Stacey.</w:t>
      </w:r>
      <w:proofErr w:type="gramEnd"/>
      <w:r w:rsidRPr="00CE3DB6">
        <w:rPr>
          <w:rFonts w:ascii="Times" w:eastAsiaTheme="minorHAnsi" w:hAnsi="Times" w:cs="Times"/>
          <w:sz w:val="24"/>
          <w:szCs w:val="24"/>
        </w:rPr>
        <w:t xml:space="preserve"> London and New York: </w:t>
      </w:r>
      <w:proofErr w:type="spellStart"/>
      <w:r w:rsidRPr="00CE3DB6">
        <w:rPr>
          <w:rFonts w:ascii="Times" w:eastAsiaTheme="minorHAnsi" w:hAnsi="Times" w:cs="Times"/>
          <w:sz w:val="24"/>
          <w:szCs w:val="24"/>
        </w:rPr>
        <w:t>Routledge</w:t>
      </w:r>
      <w:proofErr w:type="spellEnd"/>
      <w:r w:rsidRPr="00CE3DB6">
        <w:rPr>
          <w:rFonts w:ascii="Times" w:eastAsiaTheme="minorHAnsi" w:hAnsi="Times" w:cs="Times"/>
          <w:sz w:val="24"/>
          <w:szCs w:val="24"/>
        </w:rPr>
        <w:t>, 2000.</w:t>
      </w:r>
    </w:p>
    <w:p w14:paraId="40C82FE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5AE38DB5"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Fujimura, Joan. "Future Imaginaries: Genome Scientists as Sociological Entrepreneurs." In </w:t>
      </w:r>
      <w:r w:rsidRPr="00CE3DB6">
        <w:rPr>
          <w:rFonts w:ascii="Times" w:eastAsiaTheme="minorHAnsi" w:hAnsi="Times" w:cs="Times"/>
          <w:i/>
          <w:iCs/>
          <w:sz w:val="24"/>
          <w:szCs w:val="24"/>
        </w:rPr>
        <w:t>Genetic Nature/Culture: Anthropology and Science Beyond the Two-Culture Divide</w:t>
      </w:r>
      <w:r w:rsidRPr="00CE3DB6">
        <w:rPr>
          <w:rFonts w:ascii="Times" w:eastAsiaTheme="minorHAnsi" w:hAnsi="Times" w:cs="Times"/>
          <w:sz w:val="24"/>
          <w:szCs w:val="24"/>
        </w:rPr>
        <w:t xml:space="preserve">, edited by A.H. Goodman, Heath, D. and </w:t>
      </w:r>
      <w:proofErr w:type="spellStart"/>
      <w:r w:rsidRPr="00CE3DB6">
        <w:rPr>
          <w:rFonts w:ascii="Times" w:eastAsiaTheme="minorHAnsi" w:hAnsi="Times" w:cs="Times"/>
          <w:sz w:val="24"/>
          <w:szCs w:val="24"/>
        </w:rPr>
        <w:t>Lindee</w:t>
      </w:r>
      <w:proofErr w:type="spellEnd"/>
      <w:r w:rsidRPr="00CE3DB6">
        <w:rPr>
          <w:rFonts w:ascii="Times" w:eastAsiaTheme="minorHAnsi" w:hAnsi="Times" w:cs="Times"/>
          <w:sz w:val="24"/>
          <w:szCs w:val="24"/>
        </w:rPr>
        <w:t>, M.S. Berkeley, CA.: University of California Press, 2003.</w:t>
      </w:r>
    </w:p>
    <w:p w14:paraId="66C04732"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79783F53" w14:textId="77777777" w:rsidR="00B54763"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Gaonkar</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Dilip</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Parameshwar</w:t>
      </w:r>
      <w:proofErr w:type="spellEnd"/>
      <w:r w:rsidRPr="00CE3DB6">
        <w:rPr>
          <w:rFonts w:ascii="Times" w:eastAsiaTheme="minorHAnsi" w:hAnsi="Times" w:cs="Times"/>
          <w:sz w:val="24"/>
          <w:szCs w:val="24"/>
        </w:rPr>
        <w:t xml:space="preserve">. "Toward New Imaginaries: An Introduction." </w:t>
      </w:r>
      <w:r w:rsidRPr="00CE3DB6">
        <w:rPr>
          <w:rFonts w:ascii="Times" w:eastAsiaTheme="minorHAnsi" w:hAnsi="Times" w:cs="Times"/>
          <w:i/>
          <w:iCs/>
          <w:sz w:val="24"/>
          <w:szCs w:val="24"/>
        </w:rPr>
        <w:t xml:space="preserve">Public Culture </w:t>
      </w:r>
      <w:r w:rsidRPr="00CE3DB6">
        <w:rPr>
          <w:rFonts w:ascii="Times" w:eastAsiaTheme="minorHAnsi" w:hAnsi="Times" w:cs="Times"/>
          <w:sz w:val="24"/>
          <w:szCs w:val="24"/>
        </w:rPr>
        <w:t>14, no. 1 (2002): 1-19.</w:t>
      </w:r>
    </w:p>
    <w:p w14:paraId="15223E27" w14:textId="77777777" w:rsidR="00B54763"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5DB7205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Geissler</w:t>
      </w:r>
      <w:proofErr w:type="spellEnd"/>
      <w:r w:rsidRPr="00CE3DB6">
        <w:rPr>
          <w:rFonts w:ascii="Times" w:eastAsiaTheme="minorHAnsi" w:hAnsi="Times" w:cs="Times"/>
          <w:sz w:val="24"/>
          <w:szCs w:val="24"/>
        </w:rPr>
        <w:t>, P.</w:t>
      </w:r>
      <w:r>
        <w:rPr>
          <w:rFonts w:ascii="Times" w:eastAsiaTheme="minorHAnsi" w:hAnsi="Times" w:cs="Times"/>
          <w:sz w:val="24"/>
          <w:szCs w:val="24"/>
        </w:rPr>
        <w:t xml:space="preserve"> Wenzel</w:t>
      </w:r>
      <w:r w:rsidRPr="00CE3DB6">
        <w:rPr>
          <w:rFonts w:ascii="Times" w:eastAsiaTheme="minorHAnsi" w:hAnsi="Times" w:cs="Times"/>
          <w:sz w:val="24"/>
          <w:szCs w:val="24"/>
        </w:rPr>
        <w:t xml:space="preserve">, and Ruth J. Prince. "Active Compounds and Atoms of Society: Plants, Bodies, Minds and Cultures in the Work of Kenyan </w:t>
      </w:r>
      <w:proofErr w:type="spellStart"/>
      <w:r w:rsidRPr="00CE3DB6">
        <w:rPr>
          <w:rFonts w:ascii="Times" w:eastAsiaTheme="minorHAnsi" w:hAnsi="Times" w:cs="Times"/>
          <w:sz w:val="24"/>
          <w:szCs w:val="24"/>
        </w:rPr>
        <w:t>Ethnobotanical</w:t>
      </w:r>
      <w:proofErr w:type="spellEnd"/>
      <w:r w:rsidRPr="00CE3DB6">
        <w:rPr>
          <w:rFonts w:ascii="Times" w:eastAsiaTheme="minorHAnsi" w:hAnsi="Times" w:cs="Times"/>
          <w:sz w:val="24"/>
          <w:szCs w:val="24"/>
        </w:rPr>
        <w:t xml:space="preserve"> Knowledge." </w:t>
      </w:r>
      <w:r w:rsidRPr="00CE3DB6">
        <w:rPr>
          <w:rFonts w:ascii="Times" w:eastAsiaTheme="minorHAnsi" w:hAnsi="Times" w:cs="Times"/>
          <w:i/>
          <w:iCs/>
          <w:sz w:val="24"/>
          <w:szCs w:val="24"/>
        </w:rPr>
        <w:t xml:space="preserve">Social Studies of Science </w:t>
      </w:r>
      <w:r w:rsidRPr="00CE3DB6">
        <w:rPr>
          <w:rFonts w:ascii="Times" w:eastAsiaTheme="minorHAnsi" w:hAnsi="Times" w:cs="Times"/>
          <w:sz w:val="24"/>
          <w:szCs w:val="24"/>
        </w:rPr>
        <w:t>39, no. 4 (2009): 599-634.</w:t>
      </w:r>
    </w:p>
    <w:p w14:paraId="55601F4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39C4AF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7DF5E39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Gerlach</w:t>
      </w:r>
      <w:proofErr w:type="spellEnd"/>
      <w:r w:rsidRPr="00CE3DB6">
        <w:rPr>
          <w:rFonts w:ascii="Times" w:eastAsiaTheme="minorHAnsi" w:hAnsi="Times" w:cs="Times"/>
          <w:sz w:val="24"/>
          <w:szCs w:val="24"/>
        </w:rPr>
        <w:t>, N</w:t>
      </w:r>
      <w:r>
        <w:rPr>
          <w:rFonts w:ascii="Times" w:eastAsiaTheme="minorHAnsi" w:hAnsi="Times" w:cs="Times"/>
          <w:sz w:val="24"/>
          <w:szCs w:val="24"/>
        </w:rPr>
        <w:t>eil</w:t>
      </w:r>
      <w:r w:rsidRPr="00CE3DB6">
        <w:rPr>
          <w:rFonts w:ascii="Times" w:eastAsiaTheme="minorHAnsi" w:hAnsi="Times" w:cs="Times"/>
          <w:sz w:val="24"/>
          <w:szCs w:val="24"/>
        </w:rPr>
        <w:t xml:space="preserve">. </w:t>
      </w:r>
      <w:r w:rsidRPr="00CE3DB6">
        <w:rPr>
          <w:rFonts w:ascii="Times" w:eastAsiaTheme="minorHAnsi" w:hAnsi="Times" w:cs="Times"/>
          <w:i/>
          <w:iCs/>
          <w:sz w:val="24"/>
          <w:szCs w:val="24"/>
        </w:rPr>
        <w:t>The Genetic Imaginary:  </w:t>
      </w:r>
      <w:r>
        <w:rPr>
          <w:rFonts w:ascii="Times" w:eastAsiaTheme="minorHAnsi" w:hAnsi="Times" w:cs="Times"/>
          <w:i/>
          <w:iCs/>
          <w:sz w:val="24"/>
          <w:szCs w:val="24"/>
        </w:rPr>
        <w:t>DNA</w:t>
      </w:r>
      <w:r w:rsidRPr="00CE3DB6">
        <w:rPr>
          <w:rFonts w:ascii="Times" w:eastAsiaTheme="minorHAnsi" w:hAnsi="Times" w:cs="Times"/>
          <w:i/>
          <w:iCs/>
          <w:sz w:val="24"/>
          <w:szCs w:val="24"/>
        </w:rPr>
        <w:t xml:space="preserve"> in the Canadian Justice System</w:t>
      </w:r>
      <w:r w:rsidRPr="00CE3DB6">
        <w:rPr>
          <w:rFonts w:ascii="Times" w:eastAsiaTheme="minorHAnsi" w:hAnsi="Times" w:cs="Times"/>
          <w:sz w:val="24"/>
          <w:szCs w:val="24"/>
        </w:rPr>
        <w:t>. Toronto: University of Toronto Press, 2004.</w:t>
      </w:r>
    </w:p>
    <w:p w14:paraId="5D27FDBA"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23DB07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Good, Mary-Jo </w:t>
      </w:r>
      <w:proofErr w:type="spellStart"/>
      <w:r w:rsidRPr="00CE3DB6">
        <w:rPr>
          <w:rFonts w:ascii="Times" w:eastAsiaTheme="minorHAnsi" w:hAnsi="Times" w:cs="Times"/>
          <w:sz w:val="24"/>
          <w:szCs w:val="24"/>
        </w:rPr>
        <w:t>DelVecchio</w:t>
      </w:r>
      <w:proofErr w:type="spellEnd"/>
      <w:r w:rsidRPr="00CE3DB6">
        <w:rPr>
          <w:rFonts w:ascii="Times" w:eastAsiaTheme="minorHAnsi" w:hAnsi="Times" w:cs="Times"/>
          <w:sz w:val="24"/>
          <w:szCs w:val="24"/>
        </w:rPr>
        <w:t xml:space="preserve">. "The Medical Imaginary and the Biotechnical Embrace: Subjective Experiences of Clinical Scientists and Patients." In </w:t>
      </w:r>
      <w:r w:rsidRPr="00CE3DB6">
        <w:rPr>
          <w:rFonts w:ascii="Times" w:eastAsiaTheme="minorHAnsi" w:hAnsi="Times" w:cs="Times"/>
          <w:i/>
          <w:iCs/>
          <w:sz w:val="24"/>
          <w:szCs w:val="24"/>
        </w:rPr>
        <w:t>A Reader in Medical Anthropology: Theoretical Trajectories, Emergent Realities</w:t>
      </w:r>
      <w:r w:rsidRPr="00CE3DB6">
        <w:rPr>
          <w:rFonts w:ascii="Times" w:eastAsiaTheme="minorHAnsi" w:hAnsi="Times" w:cs="Times"/>
          <w:sz w:val="24"/>
          <w:szCs w:val="24"/>
        </w:rPr>
        <w:t>, edited by Michael M.J. Fi Byron J. Good. Oxford: Wiley-Blackwell, 2010.</w:t>
      </w:r>
    </w:p>
    <w:p w14:paraId="73A8CF8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2E2D59C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Haraway</w:t>
      </w:r>
      <w:proofErr w:type="spellEnd"/>
      <w:r w:rsidRPr="00CE3DB6">
        <w:rPr>
          <w:rFonts w:ascii="Times" w:eastAsiaTheme="minorHAnsi" w:hAnsi="Times" w:cs="Times"/>
          <w:sz w:val="24"/>
          <w:szCs w:val="24"/>
        </w:rPr>
        <w:t xml:space="preserve">, Donna. "A Cyborg Manifesto: Science, Technology, and Socialist-Feminism in the Late Twentieth Century." In </w:t>
      </w:r>
      <w:r w:rsidRPr="00CE3DB6">
        <w:rPr>
          <w:rFonts w:ascii="Times" w:eastAsiaTheme="minorHAnsi" w:hAnsi="Times" w:cs="Times"/>
          <w:i/>
          <w:iCs/>
          <w:sz w:val="24"/>
          <w:szCs w:val="24"/>
        </w:rPr>
        <w:t>Simians, Cyborgs and Women:  </w:t>
      </w:r>
      <w:r>
        <w:rPr>
          <w:rFonts w:ascii="Times" w:eastAsiaTheme="minorHAnsi" w:hAnsi="Times" w:cs="Times"/>
          <w:i/>
          <w:iCs/>
          <w:sz w:val="24"/>
          <w:szCs w:val="24"/>
        </w:rPr>
        <w:t>T</w:t>
      </w:r>
      <w:r w:rsidRPr="00CE3DB6">
        <w:rPr>
          <w:rFonts w:ascii="Times" w:eastAsiaTheme="minorHAnsi" w:hAnsi="Times" w:cs="Times"/>
          <w:i/>
          <w:iCs/>
          <w:sz w:val="24"/>
          <w:szCs w:val="24"/>
        </w:rPr>
        <w:t>he Reinvention of Nature</w:t>
      </w:r>
      <w:r w:rsidRPr="00CE3DB6">
        <w:rPr>
          <w:rFonts w:ascii="Times" w:eastAsiaTheme="minorHAnsi" w:hAnsi="Times" w:cs="Times"/>
          <w:sz w:val="24"/>
          <w:szCs w:val="24"/>
        </w:rPr>
        <w:t xml:space="preserve">, edited by Donna </w:t>
      </w:r>
      <w:proofErr w:type="spellStart"/>
      <w:r w:rsidRPr="00CE3DB6">
        <w:rPr>
          <w:rFonts w:ascii="Times" w:eastAsiaTheme="minorHAnsi" w:hAnsi="Times" w:cs="Times"/>
          <w:sz w:val="24"/>
          <w:szCs w:val="24"/>
        </w:rPr>
        <w:t>Haraway</w:t>
      </w:r>
      <w:proofErr w:type="spellEnd"/>
      <w:r w:rsidRPr="00CE3DB6">
        <w:rPr>
          <w:rFonts w:ascii="Times" w:eastAsiaTheme="minorHAnsi" w:hAnsi="Times" w:cs="Times"/>
          <w:sz w:val="24"/>
          <w:szCs w:val="24"/>
        </w:rPr>
        <w:t>. London: Free Association Books, 1991.</w:t>
      </w:r>
    </w:p>
    <w:p w14:paraId="1CD955D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58BF2EA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w:t>
      </w:r>
      <w:r w:rsidRPr="00CE3DB6">
        <w:rPr>
          <w:rFonts w:ascii="Times" w:eastAsiaTheme="minorHAnsi" w:hAnsi="Times" w:cs="Times"/>
          <w:i/>
          <w:iCs/>
          <w:sz w:val="24"/>
          <w:szCs w:val="24"/>
        </w:rPr>
        <w:t xml:space="preserve">How Like a Leaf: An Interview with </w:t>
      </w:r>
      <w:proofErr w:type="spellStart"/>
      <w:r w:rsidRPr="00CE3DB6">
        <w:rPr>
          <w:rFonts w:ascii="Times" w:eastAsiaTheme="minorHAnsi" w:hAnsi="Times" w:cs="Times"/>
          <w:i/>
          <w:iCs/>
          <w:sz w:val="24"/>
          <w:szCs w:val="24"/>
        </w:rPr>
        <w:t>Thryza</w:t>
      </w:r>
      <w:proofErr w:type="spellEnd"/>
      <w:r w:rsidRPr="00CE3DB6">
        <w:rPr>
          <w:rFonts w:ascii="Times" w:eastAsiaTheme="minorHAnsi" w:hAnsi="Times" w:cs="Times"/>
          <w:i/>
          <w:iCs/>
          <w:sz w:val="24"/>
          <w:szCs w:val="24"/>
        </w:rPr>
        <w:t xml:space="preserve"> Nichols </w:t>
      </w:r>
      <w:proofErr w:type="spellStart"/>
      <w:r w:rsidRPr="00CE3DB6">
        <w:rPr>
          <w:rFonts w:ascii="Times" w:eastAsiaTheme="minorHAnsi" w:hAnsi="Times" w:cs="Times"/>
          <w:i/>
          <w:iCs/>
          <w:sz w:val="24"/>
          <w:szCs w:val="24"/>
        </w:rPr>
        <w:t>Goodeve</w:t>
      </w:r>
      <w:proofErr w:type="spellEnd"/>
      <w:r w:rsidRPr="00CE3DB6">
        <w:rPr>
          <w:rFonts w:ascii="Times" w:eastAsiaTheme="minorHAnsi" w:hAnsi="Times" w:cs="Times"/>
          <w:sz w:val="24"/>
          <w:szCs w:val="24"/>
        </w:rPr>
        <w:t xml:space="preserve">. London and New York: </w:t>
      </w:r>
      <w:proofErr w:type="spellStart"/>
      <w:r w:rsidRPr="00CE3DB6">
        <w:rPr>
          <w:rFonts w:ascii="Times" w:eastAsiaTheme="minorHAnsi" w:hAnsi="Times" w:cs="Times"/>
          <w:sz w:val="24"/>
          <w:szCs w:val="24"/>
        </w:rPr>
        <w:t>Routledge</w:t>
      </w:r>
      <w:proofErr w:type="spellEnd"/>
      <w:r w:rsidRPr="00CE3DB6">
        <w:rPr>
          <w:rFonts w:ascii="Times" w:eastAsiaTheme="minorHAnsi" w:hAnsi="Times" w:cs="Times"/>
          <w:sz w:val="24"/>
          <w:szCs w:val="24"/>
        </w:rPr>
        <w:t>, 2000.</w:t>
      </w:r>
    </w:p>
    <w:p w14:paraId="396DF88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AE3A1BD"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"Modest_Witness@Second_Millennium.</w:t>
      </w:r>
      <w:proofErr w:type="spellStart"/>
      <w:r w:rsidRPr="00CE3DB6">
        <w:rPr>
          <w:rFonts w:ascii="Times" w:eastAsiaTheme="minorHAnsi" w:hAnsi="Times" w:cs="Times"/>
          <w:sz w:val="24"/>
          <w:szCs w:val="24"/>
        </w:rPr>
        <w:t>Femaleman</w:t>
      </w:r>
      <w:proofErr w:type="spellEnd"/>
      <w:r w:rsidRPr="00CE3DB6">
        <w:rPr>
          <w:rFonts w:ascii="Times" w:eastAsiaTheme="minorHAnsi" w:hAnsi="Times" w:cs="Times"/>
          <w:sz w:val="24"/>
          <w:szCs w:val="24"/>
        </w:rPr>
        <w:t>©_</w:t>
      </w:r>
      <w:proofErr w:type="spellStart"/>
      <w:r w:rsidRPr="00CE3DB6">
        <w:rPr>
          <w:rFonts w:ascii="Times" w:eastAsiaTheme="minorHAnsi" w:hAnsi="Times" w:cs="Times"/>
          <w:sz w:val="24"/>
          <w:szCs w:val="24"/>
        </w:rPr>
        <w:t>Meets_Oncomouse</w:t>
      </w:r>
      <w:proofErr w:type="spellEnd"/>
      <w:r w:rsidRPr="00CE3DB6">
        <w:rPr>
          <w:rFonts w:ascii="Times" w:eastAsiaTheme="minorHAnsi" w:hAnsi="Times" w:cs="Times"/>
          <w:sz w:val="24"/>
          <w:szCs w:val="24"/>
        </w:rPr>
        <w:t xml:space="preserve">™: Feminism and </w:t>
      </w:r>
      <w:proofErr w:type="spellStart"/>
      <w:r w:rsidRPr="00CE3DB6">
        <w:rPr>
          <w:rFonts w:ascii="Times" w:eastAsiaTheme="minorHAnsi" w:hAnsi="Times" w:cs="Times"/>
          <w:sz w:val="24"/>
          <w:szCs w:val="24"/>
        </w:rPr>
        <w:t>Technoscience</w:t>
      </w:r>
      <w:proofErr w:type="spellEnd"/>
      <w:r w:rsidRPr="00CE3DB6">
        <w:rPr>
          <w:rFonts w:ascii="Times" w:eastAsiaTheme="minorHAnsi" w:hAnsi="Times" w:cs="Times"/>
          <w:sz w:val="24"/>
          <w:szCs w:val="24"/>
        </w:rPr>
        <w:t xml:space="preserve">." London and New York: </w:t>
      </w:r>
      <w:proofErr w:type="spellStart"/>
      <w:r w:rsidRPr="00CE3DB6">
        <w:rPr>
          <w:rFonts w:ascii="Times" w:eastAsiaTheme="minorHAnsi" w:hAnsi="Times" w:cs="Times"/>
          <w:sz w:val="24"/>
          <w:szCs w:val="24"/>
        </w:rPr>
        <w:t>Routledge</w:t>
      </w:r>
      <w:proofErr w:type="spellEnd"/>
      <w:r w:rsidRPr="00CE3DB6">
        <w:rPr>
          <w:rFonts w:ascii="Times" w:eastAsiaTheme="minorHAnsi" w:hAnsi="Times" w:cs="Times"/>
          <w:sz w:val="24"/>
          <w:szCs w:val="24"/>
        </w:rPr>
        <w:t>, 1997.</w:t>
      </w:r>
    </w:p>
    <w:p w14:paraId="19C0BBEF"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11F6855C" w14:textId="77777777" w:rsidR="00B54763"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w:t>
      </w:r>
      <w:r w:rsidRPr="00CE3DB6">
        <w:rPr>
          <w:rFonts w:ascii="Times" w:eastAsiaTheme="minorHAnsi" w:hAnsi="Times" w:cs="Times"/>
          <w:i/>
          <w:iCs/>
          <w:sz w:val="24"/>
          <w:szCs w:val="24"/>
        </w:rPr>
        <w:t>Primate Visions: Gender, Race and Nature in the World of Modern Science</w:t>
      </w:r>
      <w:r w:rsidRPr="00CE3DB6">
        <w:rPr>
          <w:rFonts w:ascii="Times" w:eastAsiaTheme="minorHAnsi" w:hAnsi="Times" w:cs="Times"/>
          <w:sz w:val="24"/>
          <w:szCs w:val="24"/>
        </w:rPr>
        <w:t xml:space="preserve">. London and New York: </w:t>
      </w:r>
      <w:proofErr w:type="spellStart"/>
      <w:r w:rsidRPr="00CE3DB6">
        <w:rPr>
          <w:rFonts w:ascii="Times" w:eastAsiaTheme="minorHAnsi" w:hAnsi="Times" w:cs="Times"/>
          <w:sz w:val="24"/>
          <w:szCs w:val="24"/>
        </w:rPr>
        <w:t>Routledge</w:t>
      </w:r>
      <w:proofErr w:type="spellEnd"/>
      <w:r w:rsidRPr="00CE3DB6">
        <w:rPr>
          <w:rFonts w:ascii="Times" w:eastAsiaTheme="minorHAnsi" w:hAnsi="Times" w:cs="Times"/>
          <w:sz w:val="24"/>
          <w:szCs w:val="24"/>
        </w:rPr>
        <w:t>, 1989.</w:t>
      </w:r>
    </w:p>
    <w:p w14:paraId="3966E37A" w14:textId="77777777" w:rsidR="00B54763"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3B319CFB"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Harvard</w:t>
      </w:r>
      <w:r>
        <w:rPr>
          <w:rFonts w:ascii="Times" w:eastAsiaTheme="minorHAnsi" w:hAnsi="Times" w:cs="Times"/>
          <w:sz w:val="24"/>
          <w:szCs w:val="24"/>
        </w:rPr>
        <w:t xml:space="preserve"> University</w:t>
      </w:r>
      <w:r w:rsidRPr="00CE3DB6">
        <w:rPr>
          <w:rFonts w:ascii="Times" w:eastAsiaTheme="minorHAnsi" w:hAnsi="Times" w:cs="Times"/>
          <w:sz w:val="24"/>
          <w:szCs w:val="24"/>
        </w:rPr>
        <w:t>. "S</w:t>
      </w:r>
      <w:r>
        <w:rPr>
          <w:rFonts w:ascii="Times" w:eastAsiaTheme="minorHAnsi" w:hAnsi="Times" w:cs="Times"/>
          <w:sz w:val="24"/>
          <w:szCs w:val="24"/>
        </w:rPr>
        <w:t>TS</w:t>
      </w:r>
      <w:r w:rsidRPr="00CE3DB6">
        <w:rPr>
          <w:rFonts w:ascii="Times" w:eastAsiaTheme="minorHAnsi" w:hAnsi="Times" w:cs="Times"/>
          <w:sz w:val="24"/>
          <w:szCs w:val="24"/>
        </w:rPr>
        <w:t xml:space="preserve"> Research Platform:  </w:t>
      </w:r>
      <w:r>
        <w:rPr>
          <w:rFonts w:ascii="Times" w:eastAsiaTheme="minorHAnsi" w:hAnsi="Times" w:cs="Times"/>
          <w:sz w:val="24"/>
          <w:szCs w:val="24"/>
        </w:rPr>
        <w:t>S</w:t>
      </w:r>
      <w:r w:rsidRPr="00CE3DB6">
        <w:rPr>
          <w:rFonts w:ascii="Times" w:eastAsiaTheme="minorHAnsi" w:hAnsi="Times" w:cs="Times"/>
          <w:sz w:val="24"/>
          <w:szCs w:val="24"/>
        </w:rPr>
        <w:t xml:space="preserve">ociotechnical Imaginaries." </w:t>
      </w:r>
      <w:hyperlink r:id="rId1" w:history="1">
        <w:r w:rsidRPr="00CE3DB6">
          <w:rPr>
            <w:rFonts w:ascii="Times" w:eastAsiaTheme="minorHAnsi" w:hAnsi="Times" w:cs="Times"/>
            <w:color w:val="0000E9"/>
            <w:sz w:val="24"/>
            <w:szCs w:val="24"/>
            <w:u w:val="single" w:color="0000E9"/>
          </w:rPr>
          <w:t>http://harvard.edu/research/platforms/imaginaries.</w:t>
        </w:r>
      </w:hyperlink>
    </w:p>
    <w:p w14:paraId="796024F8"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78772B7C"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0ECC3BBF"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C1CC01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Hedgecoe</w:t>
      </w:r>
      <w:proofErr w:type="spellEnd"/>
      <w:r w:rsidRPr="00CE3DB6">
        <w:rPr>
          <w:rFonts w:ascii="Times" w:eastAsiaTheme="minorHAnsi" w:hAnsi="Times" w:cs="Times"/>
          <w:sz w:val="24"/>
          <w:szCs w:val="24"/>
        </w:rPr>
        <w:t>, Adam, and Paul Martin. "Genomics, S</w:t>
      </w:r>
      <w:r>
        <w:rPr>
          <w:rFonts w:ascii="Times" w:eastAsiaTheme="minorHAnsi" w:hAnsi="Times" w:cs="Times"/>
          <w:sz w:val="24"/>
          <w:szCs w:val="24"/>
        </w:rPr>
        <w:t>TS</w:t>
      </w:r>
      <w:r w:rsidRPr="00CE3DB6">
        <w:rPr>
          <w:rFonts w:ascii="Times" w:eastAsiaTheme="minorHAnsi" w:hAnsi="Times" w:cs="Times"/>
          <w:sz w:val="24"/>
          <w:szCs w:val="24"/>
        </w:rPr>
        <w:t xml:space="preserve">, and the Making of Sociotechnical Futures." In </w:t>
      </w:r>
      <w:r w:rsidRPr="00CE3DB6">
        <w:rPr>
          <w:rFonts w:ascii="Times" w:eastAsiaTheme="minorHAnsi" w:hAnsi="Times" w:cs="Times"/>
          <w:i/>
          <w:iCs/>
          <w:sz w:val="24"/>
          <w:szCs w:val="24"/>
        </w:rPr>
        <w:t>Handbook of Science and Technology</w:t>
      </w:r>
      <w:r>
        <w:rPr>
          <w:rFonts w:ascii="Times" w:eastAsiaTheme="minorHAnsi" w:hAnsi="Times" w:cs="Times"/>
          <w:i/>
          <w:iCs/>
          <w:sz w:val="24"/>
          <w:szCs w:val="24"/>
        </w:rPr>
        <w:t xml:space="preserve"> Studies</w:t>
      </w:r>
      <w:r w:rsidRPr="00CE3DB6">
        <w:rPr>
          <w:rFonts w:ascii="Times" w:eastAsiaTheme="minorHAnsi" w:hAnsi="Times" w:cs="Times"/>
          <w:i/>
          <w:iCs/>
          <w:sz w:val="24"/>
          <w:szCs w:val="24"/>
        </w:rPr>
        <w:t xml:space="preserve">, 3rd </w:t>
      </w:r>
      <w:proofErr w:type="spellStart"/>
      <w:r w:rsidRPr="00CE3DB6">
        <w:rPr>
          <w:rFonts w:ascii="Times" w:eastAsiaTheme="minorHAnsi" w:hAnsi="Times" w:cs="Times"/>
          <w:i/>
          <w:iCs/>
          <w:sz w:val="24"/>
          <w:szCs w:val="24"/>
        </w:rPr>
        <w:t>Edn</w:t>
      </w:r>
      <w:proofErr w:type="spellEnd"/>
      <w:r w:rsidRPr="00CE3DB6">
        <w:rPr>
          <w:rFonts w:ascii="Times" w:eastAsiaTheme="minorHAnsi" w:hAnsi="Times" w:cs="Times"/>
          <w:sz w:val="24"/>
          <w:szCs w:val="24"/>
        </w:rPr>
        <w:t xml:space="preserve">, edited by Edward J. Hackett, Olga </w:t>
      </w:r>
      <w:proofErr w:type="spellStart"/>
      <w:r w:rsidRPr="00CE3DB6">
        <w:rPr>
          <w:rFonts w:ascii="Times" w:eastAsiaTheme="minorHAnsi" w:hAnsi="Times" w:cs="Times"/>
          <w:sz w:val="24"/>
          <w:szCs w:val="24"/>
        </w:rPr>
        <w:t>Amsterdamska</w:t>
      </w:r>
      <w:proofErr w:type="spellEnd"/>
      <w:r w:rsidRPr="00CE3DB6">
        <w:rPr>
          <w:rFonts w:ascii="Times" w:eastAsiaTheme="minorHAnsi" w:hAnsi="Times" w:cs="Times"/>
          <w:sz w:val="24"/>
          <w:szCs w:val="24"/>
        </w:rPr>
        <w:t xml:space="preserve">, Michael Lynch and Judy </w:t>
      </w:r>
      <w:proofErr w:type="spellStart"/>
      <w:r w:rsidRPr="00CE3DB6">
        <w:rPr>
          <w:rFonts w:ascii="Times" w:eastAsiaTheme="minorHAnsi" w:hAnsi="Times" w:cs="Times"/>
          <w:sz w:val="24"/>
          <w:szCs w:val="24"/>
        </w:rPr>
        <w:t>Wajcman</w:t>
      </w:r>
      <w:proofErr w:type="spellEnd"/>
      <w:r w:rsidRPr="00CE3DB6">
        <w:rPr>
          <w:rFonts w:ascii="Times" w:eastAsiaTheme="minorHAnsi" w:hAnsi="Times" w:cs="Times"/>
          <w:sz w:val="24"/>
          <w:szCs w:val="24"/>
        </w:rPr>
        <w:t>. Cambridge, Mass and London: MIT Press, 2008.</w:t>
      </w:r>
    </w:p>
    <w:p w14:paraId="06011011"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71D1FF0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"The Drugs Didn't Work: Expectations and the Shaping of </w:t>
      </w:r>
      <w:proofErr w:type="spellStart"/>
      <w:r w:rsidRPr="00CE3DB6">
        <w:rPr>
          <w:rFonts w:ascii="Times" w:eastAsiaTheme="minorHAnsi" w:hAnsi="Times" w:cs="Times"/>
          <w:sz w:val="24"/>
          <w:szCs w:val="24"/>
        </w:rPr>
        <w:t>Pharmacogenetics</w:t>
      </w:r>
      <w:proofErr w:type="spellEnd"/>
      <w:r w:rsidRPr="00CE3DB6">
        <w:rPr>
          <w:rFonts w:ascii="Times" w:eastAsiaTheme="minorHAnsi" w:hAnsi="Times" w:cs="Times"/>
          <w:sz w:val="24"/>
          <w:szCs w:val="24"/>
        </w:rPr>
        <w:t xml:space="preserve">." </w:t>
      </w:r>
      <w:r w:rsidRPr="00CE3DB6">
        <w:rPr>
          <w:rFonts w:ascii="Times" w:eastAsiaTheme="minorHAnsi" w:hAnsi="Times" w:cs="Times"/>
          <w:i/>
          <w:iCs/>
          <w:sz w:val="24"/>
          <w:szCs w:val="24"/>
        </w:rPr>
        <w:t xml:space="preserve">Social Studies of Science </w:t>
      </w:r>
      <w:r w:rsidRPr="00CE3DB6">
        <w:rPr>
          <w:rFonts w:ascii="Times" w:eastAsiaTheme="minorHAnsi" w:hAnsi="Times" w:cs="Times"/>
          <w:sz w:val="24"/>
          <w:szCs w:val="24"/>
        </w:rPr>
        <w:t>33, no. 3 (2003): 327-64.</w:t>
      </w:r>
    </w:p>
    <w:p w14:paraId="2031280D"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18DA4E45"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Hess, David J. "Publics as Threats? Integrating Science and Technology Studies and Social Movement Studies."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24, no. 1 (2014): 69-82.</w:t>
      </w:r>
    </w:p>
    <w:p w14:paraId="09F974DA"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204831F"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Jasanoff</w:t>
      </w:r>
      <w:proofErr w:type="spellEnd"/>
      <w:r w:rsidRPr="00CE3DB6">
        <w:rPr>
          <w:rFonts w:ascii="Times" w:eastAsiaTheme="minorHAnsi" w:hAnsi="Times" w:cs="Times"/>
          <w:sz w:val="24"/>
          <w:szCs w:val="24"/>
        </w:rPr>
        <w:t xml:space="preserve">, Sheila. "Future Imperfect: Science, Technology and the Imaginations of Modernity." In </w:t>
      </w:r>
      <w:r w:rsidRPr="00CE3DB6">
        <w:rPr>
          <w:rFonts w:ascii="Times" w:eastAsiaTheme="minorHAnsi" w:hAnsi="Times" w:cs="Times"/>
          <w:i/>
          <w:iCs/>
          <w:sz w:val="24"/>
          <w:szCs w:val="24"/>
        </w:rPr>
        <w:t>Dreamscapes of Modernity:  </w:t>
      </w:r>
      <w:r>
        <w:rPr>
          <w:rFonts w:ascii="Times" w:eastAsiaTheme="minorHAnsi" w:hAnsi="Times" w:cs="Times"/>
          <w:i/>
          <w:iCs/>
          <w:sz w:val="24"/>
          <w:szCs w:val="24"/>
        </w:rPr>
        <w:t>S</w:t>
      </w:r>
      <w:r w:rsidRPr="00CE3DB6">
        <w:rPr>
          <w:rFonts w:ascii="Times" w:eastAsiaTheme="minorHAnsi" w:hAnsi="Times" w:cs="Times"/>
          <w:i/>
          <w:iCs/>
          <w:sz w:val="24"/>
          <w:szCs w:val="24"/>
        </w:rPr>
        <w:t xml:space="preserve">ociological Imaginaries and </w:t>
      </w:r>
      <w:r>
        <w:rPr>
          <w:rFonts w:ascii="Times" w:eastAsiaTheme="minorHAnsi" w:hAnsi="Times" w:cs="Times"/>
          <w:i/>
          <w:iCs/>
          <w:sz w:val="24"/>
          <w:szCs w:val="24"/>
        </w:rPr>
        <w:t>t</w:t>
      </w:r>
      <w:r w:rsidRPr="00CE3DB6">
        <w:rPr>
          <w:rFonts w:ascii="Times" w:eastAsiaTheme="minorHAnsi" w:hAnsi="Times" w:cs="Times"/>
          <w:i/>
          <w:iCs/>
          <w:sz w:val="24"/>
          <w:szCs w:val="24"/>
        </w:rPr>
        <w:t>he Fabrications of Power</w:t>
      </w:r>
      <w:r w:rsidRPr="00CE3DB6">
        <w:rPr>
          <w:rFonts w:ascii="Times" w:eastAsiaTheme="minorHAnsi" w:hAnsi="Times" w:cs="Times"/>
          <w:sz w:val="24"/>
          <w:szCs w:val="24"/>
        </w:rPr>
        <w:t xml:space="preserve">, edited by Sheila </w:t>
      </w:r>
      <w:proofErr w:type="spellStart"/>
      <w:r w:rsidRPr="00CE3DB6">
        <w:rPr>
          <w:rFonts w:ascii="Times" w:eastAsiaTheme="minorHAnsi" w:hAnsi="Times" w:cs="Times"/>
          <w:sz w:val="24"/>
          <w:szCs w:val="24"/>
        </w:rPr>
        <w:t>Jasanoff</w:t>
      </w:r>
      <w:proofErr w:type="spellEnd"/>
      <w:r w:rsidRPr="00CE3DB6">
        <w:rPr>
          <w:rFonts w:ascii="Times" w:eastAsiaTheme="minorHAnsi" w:hAnsi="Times" w:cs="Times"/>
          <w:sz w:val="24"/>
          <w:szCs w:val="24"/>
        </w:rPr>
        <w:t xml:space="preserve"> and Sang-Hyun Kim. Chicago: University of Chicago Press, 2015.</w:t>
      </w:r>
    </w:p>
    <w:p w14:paraId="42271161"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FD29D4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"Imagined and Invented Worlds." In </w:t>
      </w:r>
      <w:r w:rsidRPr="00CE3DB6">
        <w:rPr>
          <w:rFonts w:ascii="Times" w:eastAsiaTheme="minorHAnsi" w:hAnsi="Times" w:cs="Times"/>
          <w:i/>
          <w:iCs/>
          <w:sz w:val="24"/>
          <w:szCs w:val="24"/>
        </w:rPr>
        <w:t>Dreamscapes of Modernity:  </w:t>
      </w:r>
      <w:r>
        <w:rPr>
          <w:rFonts w:ascii="Times" w:eastAsiaTheme="minorHAnsi" w:hAnsi="Times" w:cs="Times"/>
          <w:i/>
          <w:iCs/>
          <w:sz w:val="24"/>
          <w:szCs w:val="24"/>
        </w:rPr>
        <w:t>S</w:t>
      </w:r>
      <w:r w:rsidRPr="00CE3DB6">
        <w:rPr>
          <w:rFonts w:ascii="Times" w:eastAsiaTheme="minorHAnsi" w:hAnsi="Times" w:cs="Times"/>
          <w:i/>
          <w:iCs/>
          <w:sz w:val="24"/>
          <w:szCs w:val="24"/>
        </w:rPr>
        <w:t>ociological Imaginaries and the Fabrications of Power</w:t>
      </w:r>
      <w:r w:rsidRPr="00CE3DB6">
        <w:rPr>
          <w:rFonts w:ascii="Times" w:eastAsiaTheme="minorHAnsi" w:hAnsi="Times" w:cs="Times"/>
          <w:sz w:val="24"/>
          <w:szCs w:val="24"/>
        </w:rPr>
        <w:t xml:space="preserve">, edited by Sheila </w:t>
      </w:r>
      <w:proofErr w:type="spellStart"/>
      <w:r w:rsidRPr="00CE3DB6">
        <w:rPr>
          <w:rFonts w:ascii="Times" w:eastAsiaTheme="minorHAnsi" w:hAnsi="Times" w:cs="Times"/>
          <w:sz w:val="24"/>
          <w:szCs w:val="24"/>
        </w:rPr>
        <w:t>Jasanoff</w:t>
      </w:r>
      <w:proofErr w:type="spellEnd"/>
      <w:r w:rsidRPr="00CE3DB6">
        <w:rPr>
          <w:rFonts w:ascii="Times" w:eastAsiaTheme="minorHAnsi" w:hAnsi="Times" w:cs="Times"/>
          <w:sz w:val="24"/>
          <w:szCs w:val="24"/>
        </w:rPr>
        <w:t xml:space="preserve"> and Sang-Hyun Kim. Chicago: University of Chicago, 2015.</w:t>
      </w:r>
    </w:p>
    <w:p w14:paraId="7DE80A2C"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9DB3D7C"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Jasanoff</w:t>
      </w:r>
      <w:proofErr w:type="spellEnd"/>
      <w:r w:rsidRPr="00CE3DB6">
        <w:rPr>
          <w:rFonts w:ascii="Times" w:eastAsiaTheme="minorHAnsi" w:hAnsi="Times" w:cs="Times"/>
          <w:sz w:val="24"/>
          <w:szCs w:val="24"/>
        </w:rPr>
        <w:t xml:space="preserve">, Sheila, and Sang-Hyun Kim. "Containing the Atom: Sociotechnical Imaginaries and Nuclear Power in the United States and South Korea." </w:t>
      </w:r>
      <w:r w:rsidRPr="00CE3DB6">
        <w:rPr>
          <w:rFonts w:ascii="Times" w:eastAsiaTheme="minorHAnsi" w:hAnsi="Times" w:cs="Times"/>
          <w:i/>
          <w:iCs/>
          <w:sz w:val="24"/>
          <w:szCs w:val="24"/>
        </w:rPr>
        <w:t xml:space="preserve">Minerva </w:t>
      </w:r>
      <w:r w:rsidRPr="00CE3DB6">
        <w:rPr>
          <w:rFonts w:ascii="Times" w:eastAsiaTheme="minorHAnsi" w:hAnsi="Times" w:cs="Times"/>
          <w:sz w:val="24"/>
          <w:szCs w:val="24"/>
        </w:rPr>
        <w:t>47, no. 2 (2009): 119-46.</w:t>
      </w:r>
    </w:p>
    <w:p w14:paraId="7AD28F7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7AD7BF9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"Sociotechnical Imaginaries and National Energy Policies."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22, no. 2 (2013): 189-96.</w:t>
      </w:r>
    </w:p>
    <w:p w14:paraId="41DF118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25AF342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Kay, Lily E. </w:t>
      </w:r>
      <w:r w:rsidRPr="00CE3DB6">
        <w:rPr>
          <w:rFonts w:ascii="Times" w:eastAsiaTheme="minorHAnsi" w:hAnsi="Times" w:cs="Times"/>
          <w:i/>
          <w:iCs/>
          <w:sz w:val="24"/>
          <w:szCs w:val="24"/>
        </w:rPr>
        <w:t xml:space="preserve">Who Wrote the Book of Life? </w:t>
      </w:r>
      <w:proofErr w:type="gramStart"/>
      <w:r w:rsidRPr="00CE3DB6">
        <w:rPr>
          <w:rFonts w:ascii="Times" w:eastAsiaTheme="minorHAnsi" w:hAnsi="Times" w:cs="Times"/>
          <w:i/>
          <w:iCs/>
          <w:sz w:val="24"/>
          <w:szCs w:val="24"/>
        </w:rPr>
        <w:t>A History of the Genetic Code</w:t>
      </w:r>
      <w:r w:rsidRPr="00CE3DB6">
        <w:rPr>
          <w:rFonts w:ascii="Times" w:eastAsiaTheme="minorHAnsi" w:hAnsi="Times" w:cs="Times"/>
          <w:sz w:val="24"/>
          <w:szCs w:val="24"/>
        </w:rPr>
        <w:t>.</w:t>
      </w:r>
      <w:proofErr w:type="gramEnd"/>
      <w:r w:rsidRPr="00CE3DB6">
        <w:rPr>
          <w:rFonts w:ascii="Times" w:eastAsiaTheme="minorHAnsi" w:hAnsi="Times" w:cs="Times"/>
          <w:sz w:val="24"/>
          <w:szCs w:val="24"/>
        </w:rPr>
        <w:t xml:space="preserve"> Stanford: Stanford University Press, 2000.</w:t>
      </w:r>
    </w:p>
    <w:p w14:paraId="4D701E5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1490AE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Kim, Sang-Hyun. "The Politics of Human Embryonic Stem Cell Research in South Korea: Contesting National Sociotechnical Imaginaries."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23, no. 3 (2013): 293-319.</w:t>
      </w:r>
    </w:p>
    <w:p w14:paraId="4A353B0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772765D1"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Koch, </w:t>
      </w:r>
      <w:proofErr w:type="spellStart"/>
      <w:r w:rsidRPr="00CE3DB6">
        <w:rPr>
          <w:rFonts w:ascii="Times" w:eastAsiaTheme="minorHAnsi" w:hAnsi="Times" w:cs="Times"/>
          <w:sz w:val="24"/>
          <w:szCs w:val="24"/>
        </w:rPr>
        <w:t>Gertraud</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Estrid</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Sørensen</w:t>
      </w:r>
      <w:proofErr w:type="spellEnd"/>
      <w:r w:rsidRPr="00CE3DB6">
        <w:rPr>
          <w:rFonts w:ascii="Times" w:eastAsiaTheme="minorHAnsi" w:hAnsi="Times" w:cs="Times"/>
          <w:sz w:val="24"/>
          <w:szCs w:val="24"/>
        </w:rPr>
        <w:t xml:space="preserve">, and Les </w:t>
      </w:r>
      <w:proofErr w:type="spellStart"/>
      <w:r w:rsidRPr="00CE3DB6">
        <w:rPr>
          <w:rFonts w:ascii="Times" w:eastAsiaTheme="minorHAnsi" w:hAnsi="Times" w:cs="Times"/>
          <w:sz w:val="24"/>
          <w:szCs w:val="24"/>
        </w:rPr>
        <w:t>Levidow</w:t>
      </w:r>
      <w:proofErr w:type="spellEnd"/>
      <w:r w:rsidRPr="00CE3DB6">
        <w:rPr>
          <w:rFonts w:ascii="Times" w:eastAsiaTheme="minorHAnsi" w:hAnsi="Times" w:cs="Times"/>
          <w:sz w:val="24"/>
          <w:szCs w:val="24"/>
        </w:rPr>
        <w:t xml:space="preserve">. "Childish Science: Editorial Introduction."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20, no. 4 (2011): 421-31.</w:t>
      </w:r>
    </w:p>
    <w:p w14:paraId="3D7A0C0C"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0E2CEB6C"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proofErr w:type="gramStart"/>
      <w:r w:rsidRPr="00CE3DB6">
        <w:rPr>
          <w:rFonts w:ascii="Times" w:eastAsiaTheme="minorHAnsi" w:hAnsi="Times" w:cs="Times"/>
          <w:sz w:val="24"/>
          <w:szCs w:val="24"/>
        </w:rPr>
        <w:t>LeDoeuff</w:t>
      </w:r>
      <w:proofErr w:type="spellEnd"/>
      <w:r w:rsidRPr="00CE3DB6">
        <w:rPr>
          <w:rFonts w:ascii="Times" w:eastAsiaTheme="minorHAnsi" w:hAnsi="Times" w:cs="Times"/>
          <w:sz w:val="24"/>
          <w:szCs w:val="24"/>
        </w:rPr>
        <w:t xml:space="preserve"> ,</w:t>
      </w:r>
      <w:proofErr w:type="gramEnd"/>
      <w:r w:rsidRPr="00CE3DB6">
        <w:rPr>
          <w:rFonts w:ascii="Times" w:eastAsiaTheme="minorHAnsi" w:hAnsi="Times" w:cs="Times"/>
          <w:sz w:val="24"/>
          <w:szCs w:val="24"/>
        </w:rPr>
        <w:t xml:space="preserve"> Michele. </w:t>
      </w:r>
      <w:proofErr w:type="gramStart"/>
      <w:r w:rsidRPr="00CE3DB6">
        <w:rPr>
          <w:rFonts w:ascii="Times" w:eastAsiaTheme="minorHAnsi" w:hAnsi="Times" w:cs="Times"/>
          <w:i/>
          <w:iCs/>
          <w:sz w:val="24"/>
          <w:szCs w:val="24"/>
        </w:rPr>
        <w:t>The Philosophical Imaginary</w:t>
      </w:r>
      <w:r w:rsidRPr="00CE3DB6">
        <w:rPr>
          <w:rFonts w:ascii="Times" w:eastAsiaTheme="minorHAnsi" w:hAnsi="Times" w:cs="Times"/>
          <w:sz w:val="24"/>
          <w:szCs w:val="24"/>
        </w:rPr>
        <w:t>.</w:t>
      </w:r>
      <w:proofErr w:type="gramEnd"/>
      <w:r w:rsidRPr="00CE3DB6">
        <w:rPr>
          <w:rFonts w:ascii="Times" w:eastAsiaTheme="minorHAnsi" w:hAnsi="Times" w:cs="Times"/>
          <w:sz w:val="24"/>
          <w:szCs w:val="24"/>
        </w:rPr>
        <w:t xml:space="preserve"> Translated by Colin Gordon. Stanford: Stanford University Press, 1985.</w:t>
      </w:r>
    </w:p>
    <w:p w14:paraId="6C50578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13A2F27"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Marcus, George. "Introduction." In </w:t>
      </w:r>
      <w:proofErr w:type="spellStart"/>
      <w:r w:rsidRPr="00CE3DB6">
        <w:rPr>
          <w:rFonts w:ascii="Times" w:eastAsiaTheme="minorHAnsi" w:hAnsi="Times" w:cs="Times"/>
          <w:i/>
          <w:iCs/>
          <w:sz w:val="24"/>
          <w:szCs w:val="24"/>
        </w:rPr>
        <w:t>Technoscientific</w:t>
      </w:r>
      <w:proofErr w:type="spellEnd"/>
      <w:r w:rsidRPr="00CE3DB6">
        <w:rPr>
          <w:rFonts w:ascii="Times" w:eastAsiaTheme="minorHAnsi" w:hAnsi="Times" w:cs="Times"/>
          <w:i/>
          <w:iCs/>
          <w:sz w:val="24"/>
          <w:szCs w:val="24"/>
        </w:rPr>
        <w:t xml:space="preserve"> Imaginaries</w:t>
      </w:r>
      <w:r w:rsidRPr="00CE3DB6">
        <w:rPr>
          <w:rFonts w:ascii="Times" w:eastAsiaTheme="minorHAnsi" w:hAnsi="Times" w:cs="Times"/>
          <w:sz w:val="24"/>
          <w:szCs w:val="24"/>
        </w:rPr>
        <w:t>, edited by George Marcus. Chicago: University of Chicago Press, 1995.</w:t>
      </w:r>
    </w:p>
    <w:p w14:paraId="102FE10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17D8BF0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w:t>
      </w:r>
      <w:proofErr w:type="gramStart"/>
      <w:r w:rsidRPr="00CE3DB6">
        <w:rPr>
          <w:rFonts w:ascii="Times" w:eastAsiaTheme="minorHAnsi" w:hAnsi="Times" w:cs="Times"/>
          <w:sz w:val="24"/>
          <w:szCs w:val="24"/>
        </w:rPr>
        <w:t>ed</w:t>
      </w:r>
      <w:proofErr w:type="gramEnd"/>
      <w:r w:rsidRPr="00CE3DB6">
        <w:rPr>
          <w:rFonts w:ascii="Times" w:eastAsiaTheme="minorHAnsi" w:hAnsi="Times" w:cs="Times"/>
          <w:sz w:val="24"/>
          <w:szCs w:val="24"/>
        </w:rPr>
        <w:t xml:space="preserve">. </w:t>
      </w:r>
      <w:proofErr w:type="spellStart"/>
      <w:r w:rsidRPr="00CE3DB6">
        <w:rPr>
          <w:rFonts w:ascii="Times" w:eastAsiaTheme="minorHAnsi" w:hAnsi="Times" w:cs="Times"/>
          <w:i/>
          <w:iCs/>
          <w:sz w:val="24"/>
          <w:szCs w:val="24"/>
        </w:rPr>
        <w:t>Technoscientific</w:t>
      </w:r>
      <w:proofErr w:type="spellEnd"/>
      <w:r w:rsidRPr="00CE3DB6">
        <w:rPr>
          <w:rFonts w:ascii="Times" w:eastAsiaTheme="minorHAnsi" w:hAnsi="Times" w:cs="Times"/>
          <w:i/>
          <w:iCs/>
          <w:sz w:val="24"/>
          <w:szCs w:val="24"/>
        </w:rPr>
        <w:t xml:space="preserve"> Imaginaries: Conversations, Profiles and Memoirs</w:t>
      </w:r>
      <w:r w:rsidRPr="00CE3DB6">
        <w:rPr>
          <w:rFonts w:ascii="Times" w:eastAsiaTheme="minorHAnsi" w:hAnsi="Times" w:cs="Times"/>
          <w:sz w:val="24"/>
          <w:szCs w:val="24"/>
        </w:rPr>
        <w:t>. Chicago: University of Chicago Press, 1995.</w:t>
      </w:r>
    </w:p>
    <w:p w14:paraId="7125688D"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328D07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Marris</w:t>
      </w:r>
      <w:proofErr w:type="spellEnd"/>
      <w:r w:rsidRPr="00CE3DB6">
        <w:rPr>
          <w:rFonts w:ascii="Times" w:eastAsiaTheme="minorHAnsi" w:hAnsi="Times" w:cs="Times"/>
          <w:sz w:val="24"/>
          <w:szCs w:val="24"/>
        </w:rPr>
        <w:t xml:space="preserve">, Claire. "The Construction of Imaginaries of the Public as a Threat to Synthetic Biology."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24, no. 1 (2014): 83-98.</w:t>
      </w:r>
    </w:p>
    <w:p w14:paraId="0FD2977D"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1D0A4E9C"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Mikami</w:t>
      </w:r>
      <w:proofErr w:type="spellEnd"/>
      <w:r w:rsidRPr="00CE3DB6">
        <w:rPr>
          <w:rFonts w:ascii="Times" w:eastAsiaTheme="minorHAnsi" w:hAnsi="Times" w:cs="Times"/>
          <w:sz w:val="24"/>
          <w:szCs w:val="24"/>
        </w:rPr>
        <w:t xml:space="preserve">, Koichi. "State-Supported Science and Imaginary Lock-In: The Case of Regenerative Medicine in Japan."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(2014): 1-22.</w:t>
      </w:r>
    </w:p>
    <w:p w14:paraId="2F7672F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E263637"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Nerlich</w:t>
      </w:r>
      <w:proofErr w:type="spellEnd"/>
      <w:r w:rsidRPr="00CE3DB6">
        <w:rPr>
          <w:rFonts w:ascii="Times" w:eastAsiaTheme="minorHAnsi" w:hAnsi="Times" w:cs="Times"/>
          <w:sz w:val="24"/>
          <w:szCs w:val="24"/>
        </w:rPr>
        <w:t>, Brigitte, and Carol Morris. "Imagining Imaginaries." 2015.</w:t>
      </w:r>
    </w:p>
    <w:p w14:paraId="4AFAC1CF"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10E9F65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Olarte</w:t>
      </w:r>
      <w:proofErr w:type="spellEnd"/>
      <w:r w:rsidRPr="00CE3DB6">
        <w:rPr>
          <w:rFonts w:ascii="Times" w:eastAsiaTheme="minorHAnsi" w:hAnsi="Times" w:cs="Times"/>
          <w:sz w:val="24"/>
          <w:szCs w:val="24"/>
        </w:rPr>
        <w:t xml:space="preserve"> Sierra, </w:t>
      </w:r>
      <w:proofErr w:type="spellStart"/>
      <w:r w:rsidRPr="00CE3DB6">
        <w:rPr>
          <w:rFonts w:ascii="Times" w:eastAsiaTheme="minorHAnsi" w:hAnsi="Times" w:cs="Times"/>
          <w:sz w:val="24"/>
          <w:szCs w:val="24"/>
        </w:rPr>
        <w:t>María</w:t>
      </w:r>
      <w:proofErr w:type="spellEnd"/>
      <w:r w:rsidRPr="00CE3DB6">
        <w:rPr>
          <w:rFonts w:ascii="Times" w:eastAsiaTheme="minorHAnsi" w:hAnsi="Times" w:cs="Times"/>
          <w:sz w:val="24"/>
          <w:szCs w:val="24"/>
        </w:rPr>
        <w:t xml:space="preserve"> Fernanda, and Adriana </w:t>
      </w:r>
      <w:proofErr w:type="spellStart"/>
      <w:r w:rsidRPr="00CE3DB6">
        <w:rPr>
          <w:rFonts w:ascii="Times" w:eastAsiaTheme="minorHAnsi" w:hAnsi="Times" w:cs="Times"/>
          <w:sz w:val="24"/>
          <w:szCs w:val="24"/>
        </w:rPr>
        <w:t>Díaz</w:t>
      </w:r>
      <w:proofErr w:type="spellEnd"/>
      <w:r w:rsidRPr="00CE3DB6">
        <w:rPr>
          <w:rFonts w:ascii="Times" w:eastAsiaTheme="minorHAnsi" w:hAnsi="Times" w:cs="Times"/>
          <w:sz w:val="24"/>
          <w:szCs w:val="24"/>
        </w:rPr>
        <w:t xml:space="preserve"> Del Castillo Hernández. "‘We Are All the Same, We All Are Mestizos’: Imagined Populations and Nations in Genetics Research in Colombia."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23, no. 2 (2013): 226-52.</w:t>
      </w:r>
    </w:p>
    <w:p w14:paraId="7A9C6721"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5D2D630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gramStart"/>
      <w:r w:rsidRPr="006D74EC">
        <w:rPr>
          <w:rFonts w:ascii="Times" w:eastAsiaTheme="minorHAnsi" w:hAnsi="Times" w:cs="Times"/>
          <w:i/>
          <w:sz w:val="24"/>
          <w:szCs w:val="24"/>
        </w:rPr>
        <w:t>Oxford English Dictiona</w:t>
      </w:r>
      <w:r w:rsidRPr="00CE3DB6">
        <w:rPr>
          <w:rFonts w:ascii="Times" w:eastAsiaTheme="minorHAnsi" w:hAnsi="Times" w:cs="Times"/>
          <w:sz w:val="24"/>
          <w:szCs w:val="24"/>
        </w:rPr>
        <w:t xml:space="preserve">ry </w:t>
      </w:r>
      <w:r>
        <w:rPr>
          <w:rFonts w:ascii="Times" w:eastAsiaTheme="minorHAnsi" w:hAnsi="Times" w:cs="Times"/>
          <w:sz w:val="24"/>
          <w:szCs w:val="24"/>
        </w:rPr>
        <w:t>(</w:t>
      </w:r>
      <w:r w:rsidRPr="00CE3DB6">
        <w:rPr>
          <w:rFonts w:ascii="Times" w:eastAsiaTheme="minorHAnsi" w:hAnsi="Times" w:cs="Times"/>
          <w:sz w:val="24"/>
          <w:szCs w:val="24"/>
        </w:rPr>
        <w:t>2009</w:t>
      </w:r>
      <w:r>
        <w:rPr>
          <w:rFonts w:ascii="Times" w:eastAsiaTheme="minorHAnsi" w:hAnsi="Times" w:cs="Times"/>
          <w:sz w:val="24"/>
          <w:szCs w:val="24"/>
        </w:rPr>
        <w:t>)</w:t>
      </w:r>
      <w:r w:rsidRPr="00CE3DB6">
        <w:rPr>
          <w:rFonts w:ascii="Times" w:eastAsiaTheme="minorHAnsi" w:hAnsi="Times" w:cs="Times"/>
          <w:sz w:val="24"/>
          <w:szCs w:val="24"/>
        </w:rPr>
        <w:t>.</w:t>
      </w:r>
      <w:proofErr w:type="gramEnd"/>
    </w:p>
    <w:p w14:paraId="313D2876"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124608B1"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Pollock, Neil, and Robin Williams. "The Business of Expectations: How Promissory </w:t>
      </w:r>
      <w:proofErr w:type="spellStart"/>
      <w:r w:rsidRPr="00CE3DB6">
        <w:rPr>
          <w:rFonts w:ascii="Times" w:eastAsiaTheme="minorHAnsi" w:hAnsi="Times" w:cs="Times"/>
          <w:sz w:val="24"/>
          <w:szCs w:val="24"/>
        </w:rPr>
        <w:t>Organisations</w:t>
      </w:r>
      <w:proofErr w:type="spellEnd"/>
      <w:r w:rsidRPr="00CE3DB6">
        <w:rPr>
          <w:rFonts w:ascii="Times" w:eastAsiaTheme="minorHAnsi" w:hAnsi="Times" w:cs="Times"/>
          <w:sz w:val="24"/>
          <w:szCs w:val="24"/>
        </w:rPr>
        <w:t xml:space="preserve"> Shape Technology and Innovation." </w:t>
      </w:r>
      <w:r w:rsidRPr="00CE3DB6">
        <w:rPr>
          <w:rFonts w:ascii="Times" w:eastAsiaTheme="minorHAnsi" w:hAnsi="Times" w:cs="Times"/>
          <w:i/>
          <w:iCs/>
          <w:sz w:val="24"/>
          <w:szCs w:val="24"/>
        </w:rPr>
        <w:t xml:space="preserve">Social Studies of Science </w:t>
      </w:r>
      <w:r w:rsidRPr="00CE3DB6">
        <w:rPr>
          <w:rFonts w:ascii="Times" w:eastAsiaTheme="minorHAnsi" w:hAnsi="Times" w:cs="Times"/>
          <w:sz w:val="24"/>
          <w:szCs w:val="24"/>
        </w:rPr>
        <w:t>40, no. 4 (2010): 525-48.</w:t>
      </w:r>
    </w:p>
    <w:p w14:paraId="23C82F4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51CA09AF"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Prasad, </w:t>
      </w:r>
      <w:proofErr w:type="spellStart"/>
      <w:r w:rsidRPr="00CE3DB6">
        <w:rPr>
          <w:rFonts w:ascii="Times" w:eastAsiaTheme="minorHAnsi" w:hAnsi="Times" w:cs="Times"/>
          <w:sz w:val="24"/>
          <w:szCs w:val="24"/>
        </w:rPr>
        <w:t>Amit</w:t>
      </w:r>
      <w:proofErr w:type="spellEnd"/>
      <w:r w:rsidRPr="00CE3DB6">
        <w:rPr>
          <w:rFonts w:ascii="Times" w:eastAsiaTheme="minorHAnsi" w:hAnsi="Times" w:cs="Times"/>
          <w:sz w:val="24"/>
          <w:szCs w:val="24"/>
        </w:rPr>
        <w:t xml:space="preserve">. </w:t>
      </w:r>
      <w:r w:rsidRPr="00CE3DB6">
        <w:rPr>
          <w:rFonts w:ascii="Times" w:eastAsiaTheme="minorHAnsi" w:hAnsi="Times" w:cs="Times"/>
          <w:i/>
          <w:iCs/>
          <w:sz w:val="24"/>
          <w:szCs w:val="24"/>
        </w:rPr>
        <w:t xml:space="preserve">Imperial </w:t>
      </w:r>
      <w:proofErr w:type="spellStart"/>
      <w:r w:rsidRPr="00CE3DB6">
        <w:rPr>
          <w:rFonts w:ascii="Times" w:eastAsiaTheme="minorHAnsi" w:hAnsi="Times" w:cs="Times"/>
          <w:i/>
          <w:iCs/>
          <w:sz w:val="24"/>
          <w:szCs w:val="24"/>
        </w:rPr>
        <w:t>Technoscience</w:t>
      </w:r>
      <w:proofErr w:type="spellEnd"/>
      <w:r w:rsidRPr="00CE3DB6">
        <w:rPr>
          <w:rFonts w:ascii="Times" w:eastAsiaTheme="minorHAnsi" w:hAnsi="Times" w:cs="Times"/>
          <w:i/>
          <w:iCs/>
          <w:sz w:val="24"/>
          <w:szCs w:val="24"/>
        </w:rPr>
        <w:t>: Transnational Histories of M</w:t>
      </w:r>
      <w:r>
        <w:rPr>
          <w:rFonts w:ascii="Times" w:eastAsiaTheme="minorHAnsi" w:hAnsi="Times" w:cs="Times"/>
          <w:i/>
          <w:iCs/>
          <w:sz w:val="24"/>
          <w:szCs w:val="24"/>
        </w:rPr>
        <w:t>RI</w:t>
      </w:r>
      <w:r w:rsidRPr="00CE3DB6">
        <w:rPr>
          <w:rFonts w:ascii="Times" w:eastAsiaTheme="minorHAnsi" w:hAnsi="Times" w:cs="Times"/>
          <w:i/>
          <w:iCs/>
          <w:sz w:val="24"/>
          <w:szCs w:val="24"/>
        </w:rPr>
        <w:t xml:space="preserve"> in the United States, Britain, and India</w:t>
      </w:r>
      <w:r w:rsidRPr="00CE3DB6">
        <w:rPr>
          <w:rFonts w:ascii="Times" w:eastAsiaTheme="minorHAnsi" w:hAnsi="Times" w:cs="Times"/>
          <w:sz w:val="24"/>
          <w:szCs w:val="24"/>
        </w:rPr>
        <w:t>. Cambridge, Mass: MIT Press, 2014.</w:t>
      </w:r>
    </w:p>
    <w:p w14:paraId="4EE2717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026C0FC"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Reardon, Jenny. "The Democratic, Anti-Racist Genome? </w:t>
      </w:r>
      <w:proofErr w:type="spellStart"/>
      <w:r w:rsidRPr="00CE3DB6">
        <w:rPr>
          <w:rFonts w:ascii="Times" w:eastAsiaTheme="minorHAnsi" w:hAnsi="Times" w:cs="Times"/>
          <w:sz w:val="24"/>
          <w:szCs w:val="24"/>
        </w:rPr>
        <w:t>Technoscience</w:t>
      </w:r>
      <w:proofErr w:type="spellEnd"/>
      <w:r w:rsidRPr="00CE3DB6">
        <w:rPr>
          <w:rFonts w:ascii="Times" w:eastAsiaTheme="minorHAnsi" w:hAnsi="Times" w:cs="Times"/>
          <w:sz w:val="24"/>
          <w:szCs w:val="24"/>
        </w:rPr>
        <w:t xml:space="preserve"> at the Limits of Liberalism."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21, no. 1 (2011): 25-47.</w:t>
      </w:r>
    </w:p>
    <w:p w14:paraId="49C66195"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5A9A6965"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Said, Edward. </w:t>
      </w:r>
      <w:r w:rsidRPr="00CE3DB6">
        <w:rPr>
          <w:rFonts w:ascii="Times" w:eastAsiaTheme="minorHAnsi" w:hAnsi="Times" w:cs="Times"/>
          <w:i/>
          <w:iCs/>
          <w:sz w:val="24"/>
          <w:szCs w:val="24"/>
        </w:rPr>
        <w:t>Orientalism</w:t>
      </w:r>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Harmondsworth</w:t>
      </w:r>
      <w:proofErr w:type="spellEnd"/>
      <w:r w:rsidRPr="00CE3DB6">
        <w:rPr>
          <w:rFonts w:ascii="Times" w:eastAsiaTheme="minorHAnsi" w:hAnsi="Times" w:cs="Times"/>
          <w:sz w:val="24"/>
          <w:szCs w:val="24"/>
        </w:rPr>
        <w:t>: Penguin Books, 1977.</w:t>
      </w:r>
    </w:p>
    <w:p w14:paraId="70CA207B"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154CF1E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Sartre, Jean Paul. </w:t>
      </w:r>
      <w:r w:rsidRPr="00CE3DB6">
        <w:rPr>
          <w:rFonts w:ascii="Times" w:eastAsiaTheme="minorHAnsi" w:hAnsi="Times" w:cs="Times"/>
          <w:i/>
          <w:iCs/>
          <w:sz w:val="24"/>
          <w:szCs w:val="24"/>
        </w:rPr>
        <w:t>The Imaginary: A Phenomenological Psychology of Imagination</w:t>
      </w:r>
      <w:r w:rsidRPr="00CE3DB6">
        <w:rPr>
          <w:rFonts w:ascii="Times" w:eastAsiaTheme="minorHAnsi" w:hAnsi="Times" w:cs="Times"/>
          <w:sz w:val="24"/>
          <w:szCs w:val="24"/>
        </w:rPr>
        <w:t xml:space="preserve">. Translated by J. Webber. London: </w:t>
      </w:r>
      <w:proofErr w:type="spellStart"/>
      <w:r w:rsidRPr="00CE3DB6">
        <w:rPr>
          <w:rFonts w:ascii="Times" w:eastAsiaTheme="minorHAnsi" w:hAnsi="Times" w:cs="Times"/>
          <w:sz w:val="24"/>
          <w:szCs w:val="24"/>
        </w:rPr>
        <w:t>Routledge</w:t>
      </w:r>
      <w:proofErr w:type="spellEnd"/>
      <w:r w:rsidRPr="00CE3DB6">
        <w:rPr>
          <w:rFonts w:ascii="Times" w:eastAsiaTheme="minorHAnsi" w:hAnsi="Times" w:cs="Times"/>
          <w:sz w:val="24"/>
          <w:szCs w:val="24"/>
        </w:rPr>
        <w:t>, 2004.</w:t>
      </w:r>
    </w:p>
    <w:p w14:paraId="43E87E3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93DC06B"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Shapin</w:t>
      </w:r>
      <w:proofErr w:type="spellEnd"/>
      <w:r w:rsidRPr="00CE3DB6">
        <w:rPr>
          <w:rFonts w:ascii="Times" w:eastAsiaTheme="minorHAnsi" w:hAnsi="Times" w:cs="Times"/>
          <w:sz w:val="24"/>
          <w:szCs w:val="24"/>
        </w:rPr>
        <w:t xml:space="preserve">, Steven. "The Science of Subjectivity." In </w:t>
      </w:r>
      <w:r w:rsidRPr="00CE3DB6">
        <w:rPr>
          <w:rFonts w:ascii="Times" w:eastAsiaTheme="minorHAnsi" w:hAnsi="Times" w:cs="Times"/>
          <w:i/>
          <w:iCs/>
          <w:sz w:val="24"/>
          <w:szCs w:val="24"/>
        </w:rPr>
        <w:t>4S: Society for Social Studies of Science Annual Conference</w:t>
      </w:r>
      <w:r w:rsidRPr="00CE3DB6">
        <w:rPr>
          <w:rFonts w:ascii="Times" w:eastAsiaTheme="minorHAnsi" w:hAnsi="Times" w:cs="Times"/>
          <w:sz w:val="24"/>
          <w:szCs w:val="24"/>
        </w:rPr>
        <w:t xml:space="preserve">. </w:t>
      </w:r>
      <w:proofErr w:type="gramStart"/>
      <w:r w:rsidRPr="00CE3DB6">
        <w:rPr>
          <w:rFonts w:ascii="Times" w:eastAsiaTheme="minorHAnsi" w:hAnsi="Times" w:cs="Times"/>
          <w:sz w:val="24"/>
          <w:szCs w:val="24"/>
        </w:rPr>
        <w:t>Cleveland OH, 2011.</w:t>
      </w:r>
      <w:proofErr w:type="gramEnd"/>
    </w:p>
    <w:p w14:paraId="610B9F9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15F5373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Smith, </w:t>
      </w:r>
      <w:proofErr w:type="spellStart"/>
      <w:r w:rsidRPr="00CE3DB6">
        <w:rPr>
          <w:rFonts w:ascii="Times" w:eastAsiaTheme="minorHAnsi" w:hAnsi="Times" w:cs="Times"/>
          <w:sz w:val="24"/>
          <w:szCs w:val="24"/>
        </w:rPr>
        <w:t>Elta</w:t>
      </w:r>
      <w:proofErr w:type="spellEnd"/>
      <w:r w:rsidRPr="00CE3DB6">
        <w:rPr>
          <w:rFonts w:ascii="Times" w:eastAsiaTheme="minorHAnsi" w:hAnsi="Times" w:cs="Times"/>
          <w:sz w:val="24"/>
          <w:szCs w:val="24"/>
        </w:rPr>
        <w:t xml:space="preserve">. "Imaginaries of Development: The Rockefeller Foundation and Rice Research." </w:t>
      </w:r>
      <w:proofErr w:type="gramStart"/>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18, no. 4 (2009): 461 - 82.</w:t>
      </w:r>
      <w:proofErr w:type="gramEnd"/>
    </w:p>
    <w:p w14:paraId="7B544C5C"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C0270A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Sobchack</w:t>
      </w:r>
      <w:proofErr w:type="spellEnd"/>
      <w:r w:rsidRPr="00CE3DB6">
        <w:rPr>
          <w:rFonts w:ascii="Times" w:eastAsiaTheme="minorHAnsi" w:hAnsi="Times" w:cs="Times"/>
          <w:sz w:val="24"/>
          <w:szCs w:val="24"/>
        </w:rPr>
        <w:t xml:space="preserve">, Vivian. </w:t>
      </w:r>
      <w:r w:rsidRPr="00CE3DB6">
        <w:rPr>
          <w:rFonts w:ascii="Times" w:eastAsiaTheme="minorHAnsi" w:hAnsi="Times" w:cs="Times"/>
          <w:i/>
          <w:iCs/>
          <w:sz w:val="24"/>
          <w:szCs w:val="24"/>
        </w:rPr>
        <w:t xml:space="preserve">Screening Space: The American Science Fiction Film, 2nd </w:t>
      </w:r>
      <w:proofErr w:type="spellStart"/>
      <w:r w:rsidRPr="00CE3DB6">
        <w:rPr>
          <w:rFonts w:ascii="Times" w:eastAsiaTheme="minorHAnsi" w:hAnsi="Times" w:cs="Times"/>
          <w:i/>
          <w:iCs/>
          <w:sz w:val="24"/>
          <w:szCs w:val="24"/>
        </w:rPr>
        <w:t>Edn</w:t>
      </w:r>
      <w:proofErr w:type="spellEnd"/>
      <w:r w:rsidRPr="00CE3DB6">
        <w:rPr>
          <w:rFonts w:ascii="Times" w:eastAsiaTheme="minorHAnsi" w:hAnsi="Times" w:cs="Times"/>
          <w:sz w:val="24"/>
          <w:szCs w:val="24"/>
        </w:rPr>
        <w:t xml:space="preserve">. New York: </w:t>
      </w:r>
      <w:proofErr w:type="spellStart"/>
      <w:r w:rsidRPr="00CE3DB6">
        <w:rPr>
          <w:rFonts w:ascii="Times" w:eastAsiaTheme="minorHAnsi" w:hAnsi="Times" w:cs="Times"/>
          <w:sz w:val="24"/>
          <w:szCs w:val="24"/>
        </w:rPr>
        <w:t>Ungar</w:t>
      </w:r>
      <w:proofErr w:type="spellEnd"/>
      <w:r w:rsidRPr="00CE3DB6">
        <w:rPr>
          <w:rFonts w:ascii="Times" w:eastAsiaTheme="minorHAnsi" w:hAnsi="Times" w:cs="Times"/>
          <w:sz w:val="24"/>
          <w:szCs w:val="24"/>
        </w:rPr>
        <w:t xml:space="preserve"> Press, 2001.</w:t>
      </w:r>
    </w:p>
    <w:p w14:paraId="34A809F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2D92053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Squier</w:t>
      </w:r>
      <w:proofErr w:type="spellEnd"/>
      <w:r w:rsidRPr="00CE3DB6">
        <w:rPr>
          <w:rFonts w:ascii="Times" w:eastAsiaTheme="minorHAnsi" w:hAnsi="Times" w:cs="Times"/>
          <w:sz w:val="24"/>
          <w:szCs w:val="24"/>
        </w:rPr>
        <w:t xml:space="preserve">, Susan. </w:t>
      </w:r>
      <w:r w:rsidRPr="00CE3DB6">
        <w:rPr>
          <w:rFonts w:ascii="Times" w:eastAsiaTheme="minorHAnsi" w:hAnsi="Times" w:cs="Times"/>
          <w:i/>
          <w:iCs/>
          <w:sz w:val="24"/>
          <w:szCs w:val="24"/>
        </w:rPr>
        <w:t>Liminal Lives: Imaging the Human at the Frontiers of Biomedicine</w:t>
      </w:r>
      <w:r w:rsidRPr="00CE3DB6">
        <w:rPr>
          <w:rFonts w:ascii="Times" w:eastAsiaTheme="minorHAnsi" w:hAnsi="Times" w:cs="Times"/>
          <w:sz w:val="24"/>
          <w:szCs w:val="24"/>
        </w:rPr>
        <w:t>. Durham, NC: Duke University Press, 2004.</w:t>
      </w:r>
    </w:p>
    <w:p w14:paraId="55DFF92F"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0C675BDD"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Stacey, Jackie. </w:t>
      </w:r>
      <w:proofErr w:type="gramStart"/>
      <w:r w:rsidRPr="00CE3DB6">
        <w:rPr>
          <w:rFonts w:ascii="Times" w:eastAsiaTheme="minorHAnsi" w:hAnsi="Times" w:cs="Times"/>
          <w:i/>
          <w:iCs/>
          <w:sz w:val="24"/>
          <w:szCs w:val="24"/>
        </w:rPr>
        <w:t>The Cinematic Life of Genes</w:t>
      </w:r>
      <w:r w:rsidRPr="00CE3DB6">
        <w:rPr>
          <w:rFonts w:ascii="Times" w:eastAsiaTheme="minorHAnsi" w:hAnsi="Times" w:cs="Times"/>
          <w:sz w:val="24"/>
          <w:szCs w:val="24"/>
        </w:rPr>
        <w:t>.</w:t>
      </w:r>
      <w:proofErr w:type="gramEnd"/>
      <w:r w:rsidRPr="00CE3DB6">
        <w:rPr>
          <w:rFonts w:ascii="Times" w:eastAsiaTheme="minorHAnsi" w:hAnsi="Times" w:cs="Times"/>
          <w:sz w:val="24"/>
          <w:szCs w:val="24"/>
        </w:rPr>
        <w:t xml:space="preserve"> Durham, NC: Duke University Press, 2010.</w:t>
      </w:r>
    </w:p>
    <w:p w14:paraId="743BF45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3B18A8C2"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Stephens, Neil, Paul Atkinson, and Peter </w:t>
      </w:r>
      <w:proofErr w:type="spellStart"/>
      <w:r w:rsidRPr="00CE3DB6">
        <w:rPr>
          <w:rFonts w:ascii="Times" w:eastAsiaTheme="minorHAnsi" w:hAnsi="Times" w:cs="Times"/>
          <w:sz w:val="24"/>
          <w:szCs w:val="24"/>
        </w:rPr>
        <w:t>Glasner</w:t>
      </w:r>
      <w:proofErr w:type="spellEnd"/>
      <w:r w:rsidRPr="00CE3DB6">
        <w:rPr>
          <w:rFonts w:ascii="Times" w:eastAsiaTheme="minorHAnsi" w:hAnsi="Times" w:cs="Times"/>
          <w:sz w:val="24"/>
          <w:szCs w:val="24"/>
        </w:rPr>
        <w:t>. "Institutional Imaginaries of Publics in Stem Cell Banking: The Cases of the U</w:t>
      </w:r>
      <w:r>
        <w:rPr>
          <w:rFonts w:ascii="Times" w:eastAsiaTheme="minorHAnsi" w:hAnsi="Times" w:cs="Times"/>
          <w:sz w:val="24"/>
          <w:szCs w:val="24"/>
        </w:rPr>
        <w:t>K</w:t>
      </w:r>
      <w:r w:rsidRPr="00CE3DB6">
        <w:rPr>
          <w:rFonts w:ascii="Times" w:eastAsiaTheme="minorHAnsi" w:hAnsi="Times" w:cs="Times"/>
          <w:sz w:val="24"/>
          <w:szCs w:val="24"/>
        </w:rPr>
        <w:t xml:space="preserve"> and Spain."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22, no. 4 (2013): 497-515.</w:t>
      </w:r>
    </w:p>
    <w:p w14:paraId="3C0EF285"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247A9C3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Taylor, Charles. "Modern Social Imaginaries." </w:t>
      </w:r>
      <w:r w:rsidRPr="00CE3DB6">
        <w:rPr>
          <w:rFonts w:ascii="Times" w:eastAsiaTheme="minorHAnsi" w:hAnsi="Times" w:cs="Times"/>
          <w:i/>
          <w:iCs/>
          <w:sz w:val="24"/>
          <w:szCs w:val="24"/>
        </w:rPr>
        <w:t xml:space="preserve">Public Culture </w:t>
      </w:r>
      <w:r w:rsidRPr="00CE3DB6">
        <w:rPr>
          <w:rFonts w:ascii="Times" w:eastAsiaTheme="minorHAnsi" w:hAnsi="Times" w:cs="Times"/>
          <w:sz w:val="24"/>
          <w:szCs w:val="24"/>
        </w:rPr>
        <w:t>14, no. 1 (2002): 95-124.</w:t>
      </w:r>
    </w:p>
    <w:p w14:paraId="0EC7401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0CF2C452"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w:t>
      </w:r>
      <w:proofErr w:type="gramStart"/>
      <w:r w:rsidRPr="00CE3DB6">
        <w:rPr>
          <w:rFonts w:ascii="Times" w:eastAsiaTheme="minorHAnsi" w:hAnsi="Times" w:cs="Times"/>
          <w:i/>
          <w:iCs/>
          <w:sz w:val="24"/>
          <w:szCs w:val="24"/>
        </w:rPr>
        <w:t>Modern Social Imaginaries</w:t>
      </w:r>
      <w:r w:rsidRPr="00CE3DB6">
        <w:rPr>
          <w:rFonts w:ascii="Times" w:eastAsiaTheme="minorHAnsi" w:hAnsi="Times" w:cs="Times"/>
          <w:sz w:val="24"/>
          <w:szCs w:val="24"/>
        </w:rPr>
        <w:t>.</w:t>
      </w:r>
      <w:proofErr w:type="gramEnd"/>
      <w:r w:rsidRPr="00CE3DB6">
        <w:rPr>
          <w:rFonts w:ascii="Times" w:eastAsiaTheme="minorHAnsi" w:hAnsi="Times" w:cs="Times"/>
          <w:sz w:val="24"/>
          <w:szCs w:val="24"/>
        </w:rPr>
        <w:t xml:space="preserve"> Durham, N.C.: Duke University Press, 2004.</w:t>
      </w:r>
    </w:p>
    <w:p w14:paraId="58622AF8"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9175A3D"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Taylor-Alexander, Samuel. "Bioethics in the Making: “Ideal Patients” and the Beginnings of Face Transplant Surgery in Mexico."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23, no. 1 (2013): 27-50.</w:t>
      </w:r>
    </w:p>
    <w:p w14:paraId="1FEDB07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7C9700E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Teil</w:t>
      </w:r>
      <w:proofErr w:type="spellEnd"/>
      <w:r w:rsidRPr="00CE3DB6">
        <w:rPr>
          <w:rFonts w:ascii="Times" w:eastAsiaTheme="minorHAnsi" w:hAnsi="Times" w:cs="Times"/>
          <w:sz w:val="24"/>
          <w:szCs w:val="24"/>
        </w:rPr>
        <w:t xml:space="preserve">, Geneviève. "No Such Thing as </w:t>
      </w:r>
      <w:proofErr w:type="spellStart"/>
      <w:r w:rsidRPr="00CE3DB6">
        <w:rPr>
          <w:rFonts w:ascii="Times" w:eastAsiaTheme="minorHAnsi" w:hAnsi="Times" w:cs="Times"/>
          <w:sz w:val="24"/>
          <w:szCs w:val="24"/>
        </w:rPr>
        <w:t>Terroir</w:t>
      </w:r>
      <w:proofErr w:type="spellEnd"/>
      <w:proofErr w:type="gramStart"/>
      <w:r w:rsidRPr="00CE3DB6">
        <w:rPr>
          <w:rFonts w:ascii="Times" w:eastAsiaTheme="minorHAnsi" w:hAnsi="Times" w:cs="Times"/>
          <w:sz w:val="24"/>
          <w:szCs w:val="24"/>
        </w:rPr>
        <w:t>?:</w:t>
      </w:r>
      <w:proofErr w:type="gramEnd"/>
      <w:r w:rsidRPr="00CE3DB6">
        <w:rPr>
          <w:rFonts w:ascii="Times" w:eastAsiaTheme="minorHAnsi" w:hAnsi="Times" w:cs="Times"/>
          <w:sz w:val="24"/>
          <w:szCs w:val="24"/>
        </w:rPr>
        <w:t xml:space="preserve"> Objectivities and the Regimes of Existence of Objects." </w:t>
      </w:r>
      <w:r w:rsidRPr="00CE3DB6">
        <w:rPr>
          <w:rFonts w:ascii="Times" w:eastAsiaTheme="minorHAnsi" w:hAnsi="Times" w:cs="Times"/>
          <w:i/>
          <w:iCs/>
          <w:sz w:val="24"/>
          <w:szCs w:val="24"/>
        </w:rPr>
        <w:t xml:space="preserve">Science, Technology &amp; Human Values </w:t>
      </w:r>
      <w:r w:rsidRPr="00CE3DB6">
        <w:rPr>
          <w:rFonts w:ascii="Times" w:eastAsiaTheme="minorHAnsi" w:hAnsi="Times" w:cs="Times"/>
          <w:sz w:val="24"/>
          <w:szCs w:val="24"/>
        </w:rPr>
        <w:t>37, no. 5 (2012): 478-505.</w:t>
      </w:r>
    </w:p>
    <w:p w14:paraId="480A3838"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B1B8CE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Traweek</w:t>
      </w:r>
      <w:proofErr w:type="spellEnd"/>
      <w:r w:rsidRPr="00CE3DB6">
        <w:rPr>
          <w:rFonts w:ascii="Times" w:eastAsiaTheme="minorHAnsi" w:hAnsi="Times" w:cs="Times"/>
          <w:sz w:val="24"/>
          <w:szCs w:val="24"/>
        </w:rPr>
        <w:t xml:space="preserve">, Sharon. </w:t>
      </w:r>
      <w:proofErr w:type="spellStart"/>
      <w:r w:rsidRPr="00CE3DB6">
        <w:rPr>
          <w:rFonts w:ascii="Times" w:eastAsiaTheme="minorHAnsi" w:hAnsi="Times" w:cs="Times"/>
          <w:i/>
          <w:iCs/>
          <w:sz w:val="24"/>
          <w:szCs w:val="24"/>
        </w:rPr>
        <w:t>Beamtimes</w:t>
      </w:r>
      <w:proofErr w:type="spellEnd"/>
      <w:r w:rsidRPr="00CE3DB6">
        <w:rPr>
          <w:rFonts w:ascii="Times" w:eastAsiaTheme="minorHAnsi" w:hAnsi="Times" w:cs="Times"/>
          <w:i/>
          <w:iCs/>
          <w:sz w:val="24"/>
          <w:szCs w:val="24"/>
        </w:rPr>
        <w:t xml:space="preserve"> and Lifetimes:  </w:t>
      </w:r>
      <w:r>
        <w:rPr>
          <w:rFonts w:ascii="Times" w:eastAsiaTheme="minorHAnsi" w:hAnsi="Times" w:cs="Times"/>
          <w:i/>
          <w:iCs/>
          <w:sz w:val="24"/>
          <w:szCs w:val="24"/>
        </w:rPr>
        <w:t>T</w:t>
      </w:r>
      <w:r w:rsidRPr="00CE3DB6">
        <w:rPr>
          <w:rFonts w:ascii="Times" w:eastAsiaTheme="minorHAnsi" w:hAnsi="Times" w:cs="Times"/>
          <w:i/>
          <w:iCs/>
          <w:sz w:val="24"/>
          <w:szCs w:val="24"/>
        </w:rPr>
        <w:t>he World of High Energy Physics</w:t>
      </w:r>
      <w:r w:rsidRPr="00CE3DB6">
        <w:rPr>
          <w:rFonts w:ascii="Times" w:eastAsiaTheme="minorHAnsi" w:hAnsi="Times" w:cs="Times"/>
          <w:sz w:val="24"/>
          <w:szCs w:val="24"/>
        </w:rPr>
        <w:t>. Cambridge, Mass.: MIT Press, 1988.</w:t>
      </w:r>
    </w:p>
    <w:p w14:paraId="7AF8EAC7"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3A53E056"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gramStart"/>
      <w:r w:rsidRPr="00CE3DB6">
        <w:rPr>
          <w:rFonts w:ascii="Times" w:eastAsiaTheme="minorHAnsi" w:hAnsi="Times" w:cs="Times"/>
          <w:sz w:val="24"/>
          <w:szCs w:val="24"/>
        </w:rPr>
        <w:t>Twine, Richard.</w:t>
      </w:r>
      <w:proofErr w:type="gramEnd"/>
      <w:r w:rsidRPr="00CE3DB6">
        <w:rPr>
          <w:rFonts w:ascii="Times" w:eastAsiaTheme="minorHAnsi" w:hAnsi="Times" w:cs="Times"/>
          <w:sz w:val="24"/>
          <w:szCs w:val="24"/>
        </w:rPr>
        <w:t xml:space="preserve"> "Is Biotechnology Deconstructing Animal Domestication? Movements toward Liberation." </w:t>
      </w:r>
      <w:r w:rsidRPr="00CE3DB6">
        <w:rPr>
          <w:rFonts w:ascii="Times" w:eastAsiaTheme="minorHAnsi" w:hAnsi="Times" w:cs="Times"/>
          <w:i/>
          <w:iCs/>
          <w:sz w:val="24"/>
          <w:szCs w:val="24"/>
        </w:rPr>
        <w:t xml:space="preserve">Configurations </w:t>
      </w:r>
      <w:r w:rsidRPr="00CE3DB6">
        <w:rPr>
          <w:rFonts w:ascii="Times" w:eastAsiaTheme="minorHAnsi" w:hAnsi="Times" w:cs="Times"/>
          <w:sz w:val="24"/>
          <w:szCs w:val="24"/>
        </w:rPr>
        <w:t>21, no. 2 (2013): 135-58.</w:t>
      </w:r>
    </w:p>
    <w:p w14:paraId="3ED2097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1AC16230"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Pr>
          <w:rFonts w:ascii="Times" w:eastAsiaTheme="minorHAnsi" w:hAnsi="Times" w:cs="Times"/>
          <w:sz w:val="24"/>
          <w:szCs w:val="24"/>
        </w:rPr>
        <w:t>V</w:t>
      </w:r>
      <w:r w:rsidRPr="00CE3DB6">
        <w:rPr>
          <w:rFonts w:ascii="Times" w:eastAsiaTheme="minorHAnsi" w:hAnsi="Times" w:cs="Times"/>
          <w:sz w:val="24"/>
          <w:szCs w:val="24"/>
        </w:rPr>
        <w:t xml:space="preserve">an </w:t>
      </w:r>
      <w:proofErr w:type="spellStart"/>
      <w:r w:rsidRPr="00CE3DB6">
        <w:rPr>
          <w:rFonts w:ascii="Times" w:eastAsiaTheme="minorHAnsi" w:hAnsi="Times" w:cs="Times"/>
          <w:sz w:val="24"/>
          <w:szCs w:val="24"/>
        </w:rPr>
        <w:t>Dijck</w:t>
      </w:r>
      <w:proofErr w:type="spellEnd"/>
      <w:r w:rsidRPr="00CE3DB6">
        <w:rPr>
          <w:rFonts w:ascii="Times" w:eastAsiaTheme="minorHAnsi" w:hAnsi="Times" w:cs="Times"/>
          <w:sz w:val="24"/>
          <w:szCs w:val="24"/>
        </w:rPr>
        <w:t xml:space="preserve">, Jose. </w:t>
      </w:r>
      <w:proofErr w:type="spellStart"/>
      <w:r w:rsidRPr="00CE3DB6">
        <w:rPr>
          <w:rFonts w:ascii="Times" w:eastAsiaTheme="minorHAnsi" w:hAnsi="Times" w:cs="Times"/>
          <w:i/>
          <w:iCs/>
          <w:sz w:val="24"/>
          <w:szCs w:val="24"/>
        </w:rPr>
        <w:t>Imagenation</w:t>
      </w:r>
      <w:proofErr w:type="spellEnd"/>
      <w:r w:rsidRPr="00CE3DB6">
        <w:rPr>
          <w:rFonts w:ascii="Times" w:eastAsiaTheme="minorHAnsi" w:hAnsi="Times" w:cs="Times"/>
          <w:i/>
          <w:iCs/>
          <w:sz w:val="24"/>
          <w:szCs w:val="24"/>
        </w:rPr>
        <w:t>: Popular Images of Genetics</w:t>
      </w:r>
      <w:r w:rsidRPr="00CE3DB6">
        <w:rPr>
          <w:rFonts w:ascii="Times" w:eastAsiaTheme="minorHAnsi" w:hAnsi="Times" w:cs="Times"/>
          <w:sz w:val="24"/>
          <w:szCs w:val="24"/>
        </w:rPr>
        <w:t>. London: Macmillan, 1998.</w:t>
      </w:r>
    </w:p>
    <w:p w14:paraId="07E0840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4B351FE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Van </w:t>
      </w:r>
      <w:proofErr w:type="spellStart"/>
      <w:r w:rsidRPr="00CE3DB6">
        <w:rPr>
          <w:rFonts w:ascii="Times" w:eastAsiaTheme="minorHAnsi" w:hAnsi="Times" w:cs="Times"/>
          <w:sz w:val="24"/>
          <w:szCs w:val="24"/>
        </w:rPr>
        <w:t>Lente</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Harro</w:t>
      </w:r>
      <w:proofErr w:type="spellEnd"/>
      <w:r w:rsidRPr="00CE3DB6">
        <w:rPr>
          <w:rFonts w:ascii="Times" w:eastAsiaTheme="minorHAnsi" w:hAnsi="Times" w:cs="Times"/>
          <w:sz w:val="24"/>
          <w:szCs w:val="24"/>
        </w:rPr>
        <w:t xml:space="preserve">. "Promising Technology:  the Dynamics of Expectations in Technological Developments." PhD, </w:t>
      </w:r>
      <w:proofErr w:type="spellStart"/>
      <w:r w:rsidRPr="00CE3DB6">
        <w:rPr>
          <w:rFonts w:ascii="Times" w:eastAsiaTheme="minorHAnsi" w:hAnsi="Times" w:cs="Times"/>
          <w:sz w:val="24"/>
          <w:szCs w:val="24"/>
        </w:rPr>
        <w:t>Twente</w:t>
      </w:r>
      <w:proofErr w:type="spellEnd"/>
      <w:r w:rsidRPr="00CE3DB6">
        <w:rPr>
          <w:rFonts w:ascii="Times" w:eastAsiaTheme="minorHAnsi" w:hAnsi="Times" w:cs="Times"/>
          <w:sz w:val="24"/>
          <w:szCs w:val="24"/>
        </w:rPr>
        <w:t xml:space="preserve"> University, 1993.</w:t>
      </w:r>
    </w:p>
    <w:p w14:paraId="5015152A"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53D9D3F5"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Verran</w:t>
      </w:r>
      <w:proofErr w:type="spellEnd"/>
      <w:r w:rsidRPr="00CE3DB6">
        <w:rPr>
          <w:rFonts w:ascii="Times" w:eastAsiaTheme="minorHAnsi" w:hAnsi="Times" w:cs="Times"/>
          <w:sz w:val="24"/>
          <w:szCs w:val="24"/>
        </w:rPr>
        <w:t xml:space="preserve">, Helen. "Re-Imagining Land Ownership in Australia." </w:t>
      </w:r>
      <w:r w:rsidRPr="00CE3DB6">
        <w:rPr>
          <w:rFonts w:ascii="Times" w:eastAsiaTheme="minorHAnsi" w:hAnsi="Times" w:cs="Times"/>
          <w:i/>
          <w:iCs/>
          <w:sz w:val="24"/>
          <w:szCs w:val="24"/>
        </w:rPr>
        <w:t xml:space="preserve">Postcolonial Studies:  Culture, Politics, Economy </w:t>
      </w:r>
      <w:r w:rsidRPr="00CE3DB6">
        <w:rPr>
          <w:rFonts w:ascii="Times" w:eastAsiaTheme="minorHAnsi" w:hAnsi="Times" w:cs="Times"/>
          <w:sz w:val="24"/>
          <w:szCs w:val="24"/>
        </w:rPr>
        <w:t>1, no. 2 (1998): 237-54.</w:t>
      </w:r>
    </w:p>
    <w:p w14:paraId="66A546D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6D9B1146"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Waldby</w:t>
      </w:r>
      <w:proofErr w:type="spellEnd"/>
      <w:r w:rsidRPr="00CE3DB6">
        <w:rPr>
          <w:rFonts w:ascii="Times" w:eastAsiaTheme="minorHAnsi" w:hAnsi="Times" w:cs="Times"/>
          <w:sz w:val="24"/>
          <w:szCs w:val="24"/>
        </w:rPr>
        <w:t xml:space="preserve">, Catherine. </w:t>
      </w:r>
      <w:r w:rsidRPr="00CE3DB6">
        <w:rPr>
          <w:rFonts w:ascii="Times" w:eastAsiaTheme="minorHAnsi" w:hAnsi="Times" w:cs="Times"/>
          <w:i/>
          <w:iCs/>
          <w:sz w:val="24"/>
          <w:szCs w:val="24"/>
        </w:rPr>
        <w:t>Aids and the Body Politic:  </w:t>
      </w:r>
      <w:r>
        <w:rPr>
          <w:rFonts w:ascii="Times" w:eastAsiaTheme="minorHAnsi" w:hAnsi="Times" w:cs="Times"/>
          <w:i/>
          <w:iCs/>
          <w:sz w:val="24"/>
          <w:szCs w:val="24"/>
        </w:rPr>
        <w:t>B</w:t>
      </w:r>
      <w:r w:rsidRPr="00CE3DB6">
        <w:rPr>
          <w:rFonts w:ascii="Times" w:eastAsiaTheme="minorHAnsi" w:hAnsi="Times" w:cs="Times"/>
          <w:i/>
          <w:iCs/>
          <w:sz w:val="24"/>
          <w:szCs w:val="24"/>
        </w:rPr>
        <w:t>iomedicine and Sexual Differences</w:t>
      </w:r>
      <w:r w:rsidRPr="00CE3DB6">
        <w:rPr>
          <w:rFonts w:ascii="Times" w:eastAsiaTheme="minorHAnsi" w:hAnsi="Times" w:cs="Times"/>
          <w:sz w:val="24"/>
          <w:szCs w:val="24"/>
        </w:rPr>
        <w:t xml:space="preserve">. London and New York: </w:t>
      </w:r>
      <w:proofErr w:type="spellStart"/>
      <w:r w:rsidRPr="00CE3DB6">
        <w:rPr>
          <w:rFonts w:ascii="Times" w:eastAsiaTheme="minorHAnsi" w:hAnsi="Times" w:cs="Times"/>
          <w:sz w:val="24"/>
          <w:szCs w:val="24"/>
        </w:rPr>
        <w:t>Routledge</w:t>
      </w:r>
      <w:proofErr w:type="spellEnd"/>
      <w:r w:rsidRPr="00CE3DB6">
        <w:rPr>
          <w:rFonts w:ascii="Times" w:eastAsiaTheme="minorHAnsi" w:hAnsi="Times" w:cs="Times"/>
          <w:sz w:val="24"/>
          <w:szCs w:val="24"/>
        </w:rPr>
        <w:t>, 1996.</w:t>
      </w:r>
    </w:p>
    <w:p w14:paraId="70F2979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25AEBB7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w:t>
      </w:r>
      <w:r w:rsidRPr="00CE3DB6">
        <w:rPr>
          <w:rFonts w:ascii="Times" w:eastAsiaTheme="minorHAnsi" w:hAnsi="Times" w:cs="Times"/>
          <w:i/>
          <w:iCs/>
          <w:sz w:val="24"/>
          <w:szCs w:val="24"/>
        </w:rPr>
        <w:t>The Visible Human Project:  </w:t>
      </w:r>
      <w:proofErr w:type="spellStart"/>
      <w:r>
        <w:rPr>
          <w:rFonts w:ascii="Times" w:eastAsiaTheme="minorHAnsi" w:hAnsi="Times" w:cs="Times"/>
          <w:i/>
          <w:iCs/>
          <w:sz w:val="24"/>
          <w:szCs w:val="24"/>
        </w:rPr>
        <w:t>I</w:t>
      </w:r>
      <w:r w:rsidRPr="00CE3DB6">
        <w:rPr>
          <w:rFonts w:ascii="Times" w:eastAsiaTheme="minorHAnsi" w:hAnsi="Times" w:cs="Times"/>
          <w:i/>
          <w:iCs/>
          <w:sz w:val="24"/>
          <w:szCs w:val="24"/>
        </w:rPr>
        <w:t>nformatic</w:t>
      </w:r>
      <w:proofErr w:type="spellEnd"/>
      <w:r w:rsidRPr="00CE3DB6">
        <w:rPr>
          <w:rFonts w:ascii="Times" w:eastAsiaTheme="minorHAnsi" w:hAnsi="Times" w:cs="Times"/>
          <w:i/>
          <w:iCs/>
          <w:sz w:val="24"/>
          <w:szCs w:val="24"/>
        </w:rPr>
        <w:t xml:space="preserve"> Bodies and </w:t>
      </w:r>
      <w:proofErr w:type="spellStart"/>
      <w:r w:rsidRPr="00CE3DB6">
        <w:rPr>
          <w:rFonts w:ascii="Times" w:eastAsiaTheme="minorHAnsi" w:hAnsi="Times" w:cs="Times"/>
          <w:i/>
          <w:iCs/>
          <w:sz w:val="24"/>
          <w:szCs w:val="24"/>
        </w:rPr>
        <w:t>Posthuman</w:t>
      </w:r>
      <w:proofErr w:type="spellEnd"/>
      <w:r w:rsidRPr="00CE3DB6">
        <w:rPr>
          <w:rFonts w:ascii="Times" w:eastAsiaTheme="minorHAnsi" w:hAnsi="Times" w:cs="Times"/>
          <w:i/>
          <w:iCs/>
          <w:sz w:val="24"/>
          <w:szCs w:val="24"/>
        </w:rPr>
        <w:t xml:space="preserve"> Medicine</w:t>
      </w:r>
      <w:r w:rsidRPr="00CE3DB6">
        <w:rPr>
          <w:rFonts w:ascii="Times" w:eastAsiaTheme="minorHAnsi" w:hAnsi="Times" w:cs="Times"/>
          <w:sz w:val="24"/>
          <w:szCs w:val="24"/>
        </w:rPr>
        <w:t xml:space="preserve">. London and New York: </w:t>
      </w:r>
      <w:proofErr w:type="spellStart"/>
      <w:r w:rsidRPr="00CE3DB6">
        <w:rPr>
          <w:rFonts w:ascii="Times" w:eastAsiaTheme="minorHAnsi" w:hAnsi="Times" w:cs="Times"/>
          <w:sz w:val="24"/>
          <w:szCs w:val="24"/>
        </w:rPr>
        <w:t>Routledge</w:t>
      </w:r>
      <w:proofErr w:type="spellEnd"/>
      <w:r w:rsidRPr="00CE3DB6">
        <w:rPr>
          <w:rFonts w:ascii="Times" w:eastAsiaTheme="minorHAnsi" w:hAnsi="Times" w:cs="Times"/>
          <w:sz w:val="24"/>
          <w:szCs w:val="24"/>
        </w:rPr>
        <w:t>, 2000.</w:t>
      </w:r>
    </w:p>
    <w:p w14:paraId="3B59EFC9"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0450D707"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gramStart"/>
      <w:r w:rsidRPr="00CE3DB6">
        <w:rPr>
          <w:rFonts w:ascii="Times" w:eastAsiaTheme="minorHAnsi" w:hAnsi="Times" w:cs="Times"/>
          <w:sz w:val="24"/>
          <w:szCs w:val="24"/>
        </w:rPr>
        <w:t>Warner, Michael.</w:t>
      </w:r>
      <w:proofErr w:type="gramEnd"/>
      <w:r w:rsidRPr="00CE3DB6">
        <w:rPr>
          <w:rFonts w:ascii="Times" w:eastAsiaTheme="minorHAnsi" w:hAnsi="Times" w:cs="Times"/>
          <w:sz w:val="24"/>
          <w:szCs w:val="24"/>
        </w:rPr>
        <w:t xml:space="preserve"> "Publics and </w:t>
      </w:r>
      <w:proofErr w:type="spellStart"/>
      <w:r w:rsidRPr="00CE3DB6">
        <w:rPr>
          <w:rFonts w:ascii="Times" w:eastAsiaTheme="minorHAnsi" w:hAnsi="Times" w:cs="Times"/>
          <w:sz w:val="24"/>
          <w:szCs w:val="24"/>
        </w:rPr>
        <w:t>Counterpublics</w:t>
      </w:r>
      <w:proofErr w:type="spellEnd"/>
      <w:r w:rsidRPr="00CE3DB6">
        <w:rPr>
          <w:rFonts w:ascii="Times" w:eastAsiaTheme="minorHAnsi" w:hAnsi="Times" w:cs="Times"/>
          <w:sz w:val="24"/>
          <w:szCs w:val="24"/>
        </w:rPr>
        <w:t xml:space="preserve">." </w:t>
      </w:r>
      <w:r w:rsidRPr="00CE3DB6">
        <w:rPr>
          <w:rFonts w:ascii="Times" w:eastAsiaTheme="minorHAnsi" w:hAnsi="Times" w:cs="Times"/>
          <w:i/>
          <w:iCs/>
          <w:sz w:val="24"/>
          <w:szCs w:val="24"/>
        </w:rPr>
        <w:t xml:space="preserve">Public Culture </w:t>
      </w:r>
      <w:r w:rsidRPr="00CE3DB6">
        <w:rPr>
          <w:rFonts w:ascii="Times" w:eastAsiaTheme="minorHAnsi" w:hAnsi="Times" w:cs="Times"/>
          <w:sz w:val="24"/>
          <w:szCs w:val="24"/>
        </w:rPr>
        <w:t>14, no. 1 (2002): 49-90.</w:t>
      </w:r>
    </w:p>
    <w:p w14:paraId="2C55D55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73E5AA50" w14:textId="77777777" w:rsidR="00B54763"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Welsh, Ian, and Brian Wynne. "Science, Scientism and Imaginaries of Publics in the </w:t>
      </w:r>
      <w:proofErr w:type="spellStart"/>
      <w:r w:rsidRPr="00CE3DB6">
        <w:rPr>
          <w:rFonts w:ascii="Times" w:eastAsiaTheme="minorHAnsi" w:hAnsi="Times" w:cs="Times"/>
          <w:sz w:val="24"/>
          <w:szCs w:val="24"/>
        </w:rPr>
        <w:t>Uk</w:t>
      </w:r>
      <w:proofErr w:type="spellEnd"/>
      <w:r w:rsidRPr="00CE3DB6">
        <w:rPr>
          <w:rFonts w:ascii="Times" w:eastAsiaTheme="minorHAnsi" w:hAnsi="Times" w:cs="Times"/>
          <w:sz w:val="24"/>
          <w:szCs w:val="24"/>
        </w:rPr>
        <w:t xml:space="preserve">: Passive Objects, Incipient Threats."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22, no. 4 (2013): 540-66.</w:t>
      </w:r>
    </w:p>
    <w:p w14:paraId="4CC3C51C"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0D6D9B5E"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Wyatt, Sally. "Talking About the Future:  metaphors of the Internet." In </w:t>
      </w:r>
      <w:r w:rsidRPr="00CE3DB6">
        <w:rPr>
          <w:rFonts w:ascii="Times" w:eastAsiaTheme="minorHAnsi" w:hAnsi="Times" w:cs="Times"/>
          <w:i/>
          <w:iCs/>
          <w:sz w:val="24"/>
          <w:szCs w:val="24"/>
        </w:rPr>
        <w:t xml:space="preserve">Contested Futures: </w:t>
      </w:r>
      <w:proofErr w:type="gramStart"/>
      <w:r w:rsidRPr="00CE3DB6">
        <w:rPr>
          <w:rFonts w:ascii="Times" w:eastAsiaTheme="minorHAnsi" w:hAnsi="Times" w:cs="Times"/>
          <w:i/>
          <w:iCs/>
          <w:sz w:val="24"/>
          <w:szCs w:val="24"/>
        </w:rPr>
        <w:t>A Sociology</w:t>
      </w:r>
      <w:proofErr w:type="gramEnd"/>
      <w:r w:rsidRPr="00CE3DB6">
        <w:rPr>
          <w:rFonts w:ascii="Times" w:eastAsiaTheme="minorHAnsi" w:hAnsi="Times" w:cs="Times"/>
          <w:i/>
          <w:iCs/>
          <w:sz w:val="24"/>
          <w:szCs w:val="24"/>
        </w:rPr>
        <w:t xml:space="preserve"> of Prospective </w:t>
      </w:r>
      <w:proofErr w:type="spellStart"/>
      <w:r w:rsidRPr="00CE3DB6">
        <w:rPr>
          <w:rFonts w:ascii="Times" w:eastAsiaTheme="minorHAnsi" w:hAnsi="Times" w:cs="Times"/>
          <w:i/>
          <w:iCs/>
          <w:sz w:val="24"/>
          <w:szCs w:val="24"/>
        </w:rPr>
        <w:t>Technoscience</w:t>
      </w:r>
      <w:proofErr w:type="spellEnd"/>
      <w:r w:rsidRPr="00CE3DB6">
        <w:rPr>
          <w:rFonts w:ascii="Times" w:eastAsiaTheme="minorHAnsi" w:hAnsi="Times" w:cs="Times"/>
          <w:sz w:val="24"/>
          <w:szCs w:val="24"/>
        </w:rPr>
        <w:t xml:space="preserve">, edited by </w:t>
      </w:r>
      <w:proofErr w:type="spellStart"/>
      <w:r w:rsidRPr="00CE3DB6">
        <w:rPr>
          <w:rFonts w:ascii="Times" w:eastAsiaTheme="minorHAnsi" w:hAnsi="Times" w:cs="Times"/>
          <w:sz w:val="24"/>
          <w:szCs w:val="24"/>
        </w:rPr>
        <w:t>Nik</w:t>
      </w:r>
      <w:proofErr w:type="spellEnd"/>
      <w:r w:rsidRPr="00CE3DB6">
        <w:rPr>
          <w:rFonts w:ascii="Times" w:eastAsiaTheme="minorHAnsi" w:hAnsi="Times" w:cs="Times"/>
          <w:sz w:val="24"/>
          <w:szCs w:val="24"/>
        </w:rPr>
        <w:t xml:space="preserve"> Brown, Brian </w:t>
      </w:r>
      <w:proofErr w:type="spellStart"/>
      <w:r w:rsidRPr="00CE3DB6">
        <w:rPr>
          <w:rFonts w:ascii="Times" w:eastAsiaTheme="minorHAnsi" w:hAnsi="Times" w:cs="Times"/>
          <w:sz w:val="24"/>
          <w:szCs w:val="24"/>
        </w:rPr>
        <w:t>Rappert</w:t>
      </w:r>
      <w:proofErr w:type="spellEnd"/>
      <w:r w:rsidRPr="00CE3DB6">
        <w:rPr>
          <w:rFonts w:ascii="Times" w:eastAsiaTheme="minorHAnsi" w:hAnsi="Times" w:cs="Times"/>
          <w:sz w:val="24"/>
          <w:szCs w:val="24"/>
        </w:rPr>
        <w:t xml:space="preserve"> and Andrew Webster. </w:t>
      </w:r>
      <w:proofErr w:type="spellStart"/>
      <w:r w:rsidRPr="00CE3DB6">
        <w:rPr>
          <w:rFonts w:ascii="Times" w:eastAsiaTheme="minorHAnsi" w:hAnsi="Times" w:cs="Times"/>
          <w:sz w:val="24"/>
          <w:szCs w:val="24"/>
        </w:rPr>
        <w:t>Aldershot</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Ashgate</w:t>
      </w:r>
      <w:proofErr w:type="spellEnd"/>
      <w:r w:rsidRPr="00CE3DB6">
        <w:rPr>
          <w:rFonts w:ascii="Times" w:eastAsiaTheme="minorHAnsi" w:hAnsi="Times" w:cs="Times"/>
          <w:sz w:val="24"/>
          <w:szCs w:val="24"/>
        </w:rPr>
        <w:t>, 2000.</w:t>
      </w:r>
    </w:p>
    <w:p w14:paraId="40EE109B"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07FFF1A3"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roofErr w:type="spellStart"/>
      <w:r w:rsidRPr="00CE3DB6">
        <w:rPr>
          <w:rFonts w:ascii="Times" w:eastAsiaTheme="minorHAnsi" w:hAnsi="Times" w:cs="Times"/>
          <w:sz w:val="24"/>
          <w:szCs w:val="24"/>
        </w:rPr>
        <w:t>Wöhrer</w:t>
      </w:r>
      <w:proofErr w:type="spellEnd"/>
      <w:r w:rsidRPr="00CE3DB6">
        <w:rPr>
          <w:rFonts w:ascii="Times" w:eastAsiaTheme="minorHAnsi" w:hAnsi="Times" w:cs="Times"/>
          <w:sz w:val="24"/>
          <w:szCs w:val="24"/>
        </w:rPr>
        <w:t xml:space="preserve">, </w:t>
      </w:r>
      <w:proofErr w:type="spellStart"/>
      <w:r w:rsidRPr="00CE3DB6">
        <w:rPr>
          <w:rFonts w:ascii="Times" w:eastAsiaTheme="minorHAnsi" w:hAnsi="Times" w:cs="Times"/>
          <w:sz w:val="24"/>
          <w:szCs w:val="24"/>
        </w:rPr>
        <w:t>Veronika</w:t>
      </w:r>
      <w:proofErr w:type="spellEnd"/>
      <w:r w:rsidRPr="00CE3DB6">
        <w:rPr>
          <w:rFonts w:ascii="Times" w:eastAsiaTheme="minorHAnsi" w:hAnsi="Times" w:cs="Times"/>
          <w:sz w:val="24"/>
          <w:szCs w:val="24"/>
        </w:rPr>
        <w:t xml:space="preserve">, and Doris </w:t>
      </w:r>
      <w:proofErr w:type="spellStart"/>
      <w:r w:rsidRPr="00CE3DB6">
        <w:rPr>
          <w:rFonts w:ascii="Times" w:eastAsiaTheme="minorHAnsi" w:hAnsi="Times" w:cs="Times"/>
          <w:sz w:val="24"/>
          <w:szCs w:val="24"/>
        </w:rPr>
        <w:t>Harrasser</w:t>
      </w:r>
      <w:proofErr w:type="spellEnd"/>
      <w:r w:rsidRPr="00CE3DB6">
        <w:rPr>
          <w:rFonts w:ascii="Times" w:eastAsiaTheme="minorHAnsi" w:hAnsi="Times" w:cs="Times"/>
          <w:sz w:val="24"/>
          <w:szCs w:val="24"/>
        </w:rPr>
        <w:t xml:space="preserve">. "Playful Experiments: Gendered Performances in a Children's Museum."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20, no. 4 (2011): 471-90.</w:t>
      </w:r>
    </w:p>
    <w:p w14:paraId="00E5C034" w14:textId="77777777" w:rsidR="00B54763" w:rsidRPr="00CE3DB6" w:rsidRDefault="00B54763" w:rsidP="000C0E8D">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14:paraId="090B3108" w14:textId="77777777" w:rsidR="00B54763" w:rsidRPr="00CE3DB6" w:rsidRDefault="00B54763" w:rsidP="000C0E8D">
      <w:pPr>
        <w:pStyle w:val="Endnote"/>
        <w:spacing w:line="480" w:lineRule="auto"/>
        <w:ind w:firstLine="0"/>
        <w:rPr>
          <w:rFonts w:asciiTheme="minorHAnsi" w:hAnsiTheme="minorHAnsi"/>
          <w:sz w:val="24"/>
          <w:szCs w:val="24"/>
        </w:rPr>
      </w:pPr>
      <w:proofErr w:type="spellStart"/>
      <w:r w:rsidRPr="00CE3DB6">
        <w:rPr>
          <w:rFonts w:ascii="Times" w:eastAsiaTheme="minorHAnsi" w:hAnsi="Times" w:cs="Times"/>
          <w:sz w:val="24"/>
          <w:szCs w:val="24"/>
        </w:rPr>
        <w:t>Yaszek</w:t>
      </w:r>
      <w:proofErr w:type="spellEnd"/>
      <w:r w:rsidRPr="00CE3DB6">
        <w:rPr>
          <w:rFonts w:ascii="Times" w:eastAsiaTheme="minorHAnsi" w:hAnsi="Times" w:cs="Times"/>
          <w:sz w:val="24"/>
          <w:szCs w:val="24"/>
        </w:rPr>
        <w:t xml:space="preserve">, Lisa. </w:t>
      </w:r>
      <w:r w:rsidRPr="00CE3DB6">
        <w:rPr>
          <w:rFonts w:ascii="Times" w:eastAsiaTheme="minorHAnsi" w:hAnsi="Times" w:cs="Times"/>
          <w:i/>
          <w:iCs/>
          <w:sz w:val="24"/>
          <w:szCs w:val="24"/>
        </w:rPr>
        <w:t>Galactic Suburbia:  </w:t>
      </w:r>
      <w:r>
        <w:rPr>
          <w:rFonts w:ascii="Times" w:eastAsiaTheme="minorHAnsi" w:hAnsi="Times" w:cs="Times"/>
          <w:i/>
          <w:iCs/>
          <w:sz w:val="24"/>
          <w:szCs w:val="24"/>
        </w:rPr>
        <w:t>R</w:t>
      </w:r>
      <w:r w:rsidRPr="00CE3DB6">
        <w:rPr>
          <w:rFonts w:ascii="Times" w:eastAsiaTheme="minorHAnsi" w:hAnsi="Times" w:cs="Times"/>
          <w:i/>
          <w:iCs/>
          <w:sz w:val="24"/>
          <w:szCs w:val="24"/>
        </w:rPr>
        <w:t>ecovering Women's Science Fiction</w:t>
      </w:r>
      <w:r w:rsidRPr="00CE3DB6">
        <w:rPr>
          <w:rFonts w:ascii="Times" w:eastAsiaTheme="minorHAnsi" w:hAnsi="Times" w:cs="Times"/>
          <w:sz w:val="24"/>
          <w:szCs w:val="24"/>
        </w:rPr>
        <w:t>. Columbus, OH: Ohio University Press, 2008.</w:t>
      </w:r>
    </w:p>
    <w:p w14:paraId="0D64C4D8" w14:textId="77777777" w:rsidR="00B54763" w:rsidRPr="007A597B" w:rsidRDefault="00B54763" w:rsidP="000C0E8D">
      <w:pPr>
        <w:pStyle w:val="Endnote"/>
        <w:spacing w:line="480" w:lineRule="auto"/>
        <w:rPr>
          <w:rFonts w:asciiTheme="minorHAnsi" w:hAnsiTheme="minorHAns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A95F1" w14:textId="77777777" w:rsidR="00B54763" w:rsidRDefault="00B54763" w:rsidP="000C0E8D">
      <w:pPr>
        <w:spacing w:after="0" w:line="240" w:lineRule="auto"/>
      </w:pPr>
      <w:r>
        <w:separator/>
      </w:r>
    </w:p>
  </w:footnote>
  <w:footnote w:type="continuationSeparator" w:id="0">
    <w:p w14:paraId="5C2B013B" w14:textId="77777777" w:rsidR="00B54763" w:rsidRDefault="00B54763" w:rsidP="000C0E8D">
      <w:pPr>
        <w:spacing w:after="0" w:line="240" w:lineRule="auto"/>
      </w:pPr>
      <w:r>
        <w:continuationSeparator/>
      </w:r>
    </w:p>
  </w:footnote>
  <w:footnote w:id="1">
    <w:p w14:paraId="5C380AA5" w14:textId="77777777" w:rsidR="00B54763" w:rsidRDefault="00B54763" w:rsidP="000C0E8D">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8D"/>
    <w:rsid w:val="00087590"/>
    <w:rsid w:val="000C0E8D"/>
    <w:rsid w:val="000C276C"/>
    <w:rsid w:val="00224BBD"/>
    <w:rsid w:val="002A6BB7"/>
    <w:rsid w:val="0034438E"/>
    <w:rsid w:val="00450FA9"/>
    <w:rsid w:val="00462E58"/>
    <w:rsid w:val="00485D0C"/>
    <w:rsid w:val="004B21BE"/>
    <w:rsid w:val="004B2650"/>
    <w:rsid w:val="005454F5"/>
    <w:rsid w:val="005E1213"/>
    <w:rsid w:val="00715ED0"/>
    <w:rsid w:val="007D4AD7"/>
    <w:rsid w:val="009040E7"/>
    <w:rsid w:val="00931CA3"/>
    <w:rsid w:val="00991E7E"/>
    <w:rsid w:val="00AB0D25"/>
    <w:rsid w:val="00B05823"/>
    <w:rsid w:val="00B54763"/>
    <w:rsid w:val="00C31133"/>
    <w:rsid w:val="00CA32D4"/>
    <w:rsid w:val="00CB543C"/>
    <w:rsid w:val="00CD5488"/>
    <w:rsid w:val="00CF11C3"/>
    <w:rsid w:val="00D035E0"/>
    <w:rsid w:val="00D341DE"/>
    <w:rsid w:val="00DC65DA"/>
    <w:rsid w:val="00EC6D2C"/>
    <w:rsid w:val="00FB2E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CCA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8D"/>
    <w:pPr>
      <w:suppressAutoHyphens/>
      <w:spacing w:after="200" w:line="276" w:lineRule="auto"/>
      <w:ind w:firstLine="720"/>
    </w:pPr>
    <w:rPr>
      <w:rFonts w:ascii="Calibri" w:eastAsia="Droid Sans Fallback" w:hAnsi="Calibri" w:cs="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0C0E8D"/>
    <w:rPr>
      <w:vertAlign w:val="superscript"/>
    </w:rPr>
  </w:style>
  <w:style w:type="paragraph" w:styleId="EndnoteText">
    <w:name w:val="endnote text"/>
    <w:basedOn w:val="Normal"/>
    <w:link w:val="EndnoteTextChar"/>
    <w:uiPriority w:val="99"/>
    <w:unhideWhenUsed/>
    <w:rsid w:val="000C0E8D"/>
    <w:pPr>
      <w:spacing w:after="0" w:line="240" w:lineRule="auto"/>
    </w:pPr>
    <w:rPr>
      <w:sz w:val="20"/>
      <w:szCs w:val="20"/>
    </w:rPr>
  </w:style>
  <w:style w:type="character" w:customStyle="1" w:styleId="EndnoteTextChar">
    <w:name w:val="Endnote Text Char"/>
    <w:basedOn w:val="DefaultParagraphFont"/>
    <w:link w:val="EndnoteText"/>
    <w:uiPriority w:val="99"/>
    <w:rsid w:val="000C0E8D"/>
    <w:rPr>
      <w:rFonts w:ascii="Calibri" w:eastAsia="Droid Sans Fallback" w:hAnsi="Calibri" w:cs="Calibri"/>
      <w:sz w:val="20"/>
      <w:szCs w:val="20"/>
      <w:lang w:val="en-US"/>
    </w:rPr>
  </w:style>
  <w:style w:type="paragraph" w:customStyle="1" w:styleId="Endnote">
    <w:name w:val="Endnote"/>
    <w:basedOn w:val="Normal"/>
    <w:rsid w:val="000C0E8D"/>
  </w:style>
  <w:style w:type="character" w:customStyle="1" w:styleId="EndnoteAnchor">
    <w:name w:val="Endnote Anchor"/>
    <w:rsid w:val="000C0E8D"/>
    <w:rPr>
      <w:vertAlign w:val="superscript"/>
    </w:rPr>
  </w:style>
  <w:style w:type="paragraph" w:styleId="FootnoteText">
    <w:name w:val="footnote text"/>
    <w:basedOn w:val="Normal"/>
    <w:link w:val="FootnoteTextChar"/>
    <w:uiPriority w:val="99"/>
    <w:unhideWhenUsed/>
    <w:rsid w:val="000C0E8D"/>
    <w:pPr>
      <w:spacing w:after="0" w:line="240" w:lineRule="auto"/>
    </w:pPr>
    <w:rPr>
      <w:sz w:val="24"/>
      <w:szCs w:val="24"/>
    </w:rPr>
  </w:style>
  <w:style w:type="character" w:customStyle="1" w:styleId="FootnoteTextChar">
    <w:name w:val="Footnote Text Char"/>
    <w:basedOn w:val="DefaultParagraphFont"/>
    <w:link w:val="FootnoteText"/>
    <w:uiPriority w:val="99"/>
    <w:rsid w:val="000C0E8D"/>
    <w:rPr>
      <w:rFonts w:ascii="Calibri" w:eastAsia="Droid Sans Fallback" w:hAnsi="Calibri" w:cs="Calibri"/>
      <w:lang w:val="en-US"/>
    </w:rPr>
  </w:style>
  <w:style w:type="character" w:styleId="FootnoteReference">
    <w:name w:val="footnote reference"/>
    <w:basedOn w:val="DefaultParagraphFont"/>
    <w:uiPriority w:val="99"/>
    <w:unhideWhenUsed/>
    <w:rsid w:val="000C0E8D"/>
    <w:rPr>
      <w:vertAlign w:val="superscript"/>
    </w:rPr>
  </w:style>
  <w:style w:type="character" w:styleId="CommentReference">
    <w:name w:val="annotation reference"/>
    <w:basedOn w:val="DefaultParagraphFont"/>
    <w:uiPriority w:val="99"/>
    <w:semiHidden/>
    <w:unhideWhenUsed/>
    <w:rsid w:val="000C0E8D"/>
    <w:rPr>
      <w:sz w:val="18"/>
      <w:szCs w:val="18"/>
    </w:rPr>
  </w:style>
  <w:style w:type="paragraph" w:styleId="CommentText">
    <w:name w:val="annotation text"/>
    <w:basedOn w:val="Normal"/>
    <w:link w:val="CommentTextChar"/>
    <w:uiPriority w:val="99"/>
    <w:semiHidden/>
    <w:unhideWhenUsed/>
    <w:rsid w:val="000C0E8D"/>
    <w:pPr>
      <w:spacing w:line="240" w:lineRule="auto"/>
    </w:pPr>
    <w:rPr>
      <w:sz w:val="24"/>
      <w:szCs w:val="24"/>
    </w:rPr>
  </w:style>
  <w:style w:type="character" w:customStyle="1" w:styleId="CommentTextChar">
    <w:name w:val="Comment Text Char"/>
    <w:basedOn w:val="DefaultParagraphFont"/>
    <w:link w:val="CommentText"/>
    <w:uiPriority w:val="99"/>
    <w:semiHidden/>
    <w:rsid w:val="000C0E8D"/>
    <w:rPr>
      <w:rFonts w:ascii="Calibri" w:eastAsia="Droid Sans Fallback" w:hAnsi="Calibri" w:cs="Calibri"/>
      <w:lang w:val="en-US"/>
    </w:rPr>
  </w:style>
  <w:style w:type="paragraph" w:styleId="BalloonText">
    <w:name w:val="Balloon Text"/>
    <w:basedOn w:val="Normal"/>
    <w:link w:val="BalloonTextChar"/>
    <w:uiPriority w:val="99"/>
    <w:semiHidden/>
    <w:unhideWhenUsed/>
    <w:rsid w:val="000C0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0E8D"/>
    <w:rPr>
      <w:rFonts w:ascii="Lucida Grande" w:eastAsia="Droid Sans Fallback" w:hAnsi="Lucida Grande" w:cs="Lucida Grande"/>
      <w:sz w:val="18"/>
      <w:szCs w:val="18"/>
      <w:lang w:val="en-US"/>
    </w:rPr>
  </w:style>
  <w:style w:type="paragraph" w:styleId="CommentSubject">
    <w:name w:val="annotation subject"/>
    <w:basedOn w:val="CommentText"/>
    <w:next w:val="CommentText"/>
    <w:link w:val="CommentSubjectChar"/>
    <w:uiPriority w:val="99"/>
    <w:semiHidden/>
    <w:unhideWhenUsed/>
    <w:rsid w:val="00224BBD"/>
    <w:rPr>
      <w:b/>
      <w:bCs/>
      <w:sz w:val="20"/>
      <w:szCs w:val="20"/>
    </w:rPr>
  </w:style>
  <w:style w:type="character" w:customStyle="1" w:styleId="CommentSubjectChar">
    <w:name w:val="Comment Subject Char"/>
    <w:basedOn w:val="CommentTextChar"/>
    <w:link w:val="CommentSubject"/>
    <w:uiPriority w:val="99"/>
    <w:semiHidden/>
    <w:rsid w:val="00224BBD"/>
    <w:rPr>
      <w:rFonts w:ascii="Calibri" w:eastAsia="Droid Sans Fallback" w:hAnsi="Calibri" w:cs="Calibri"/>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8D"/>
    <w:pPr>
      <w:suppressAutoHyphens/>
      <w:spacing w:after="200" w:line="276" w:lineRule="auto"/>
      <w:ind w:firstLine="720"/>
    </w:pPr>
    <w:rPr>
      <w:rFonts w:ascii="Calibri" w:eastAsia="Droid Sans Fallback" w:hAnsi="Calibri" w:cs="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0C0E8D"/>
    <w:rPr>
      <w:vertAlign w:val="superscript"/>
    </w:rPr>
  </w:style>
  <w:style w:type="paragraph" w:styleId="EndnoteText">
    <w:name w:val="endnote text"/>
    <w:basedOn w:val="Normal"/>
    <w:link w:val="EndnoteTextChar"/>
    <w:uiPriority w:val="99"/>
    <w:unhideWhenUsed/>
    <w:rsid w:val="000C0E8D"/>
    <w:pPr>
      <w:spacing w:after="0" w:line="240" w:lineRule="auto"/>
    </w:pPr>
    <w:rPr>
      <w:sz w:val="20"/>
      <w:szCs w:val="20"/>
    </w:rPr>
  </w:style>
  <w:style w:type="character" w:customStyle="1" w:styleId="EndnoteTextChar">
    <w:name w:val="Endnote Text Char"/>
    <w:basedOn w:val="DefaultParagraphFont"/>
    <w:link w:val="EndnoteText"/>
    <w:uiPriority w:val="99"/>
    <w:rsid w:val="000C0E8D"/>
    <w:rPr>
      <w:rFonts w:ascii="Calibri" w:eastAsia="Droid Sans Fallback" w:hAnsi="Calibri" w:cs="Calibri"/>
      <w:sz w:val="20"/>
      <w:szCs w:val="20"/>
      <w:lang w:val="en-US"/>
    </w:rPr>
  </w:style>
  <w:style w:type="paragraph" w:customStyle="1" w:styleId="Endnote">
    <w:name w:val="Endnote"/>
    <w:basedOn w:val="Normal"/>
    <w:rsid w:val="000C0E8D"/>
  </w:style>
  <w:style w:type="character" w:customStyle="1" w:styleId="EndnoteAnchor">
    <w:name w:val="Endnote Anchor"/>
    <w:rsid w:val="000C0E8D"/>
    <w:rPr>
      <w:vertAlign w:val="superscript"/>
    </w:rPr>
  </w:style>
  <w:style w:type="paragraph" w:styleId="FootnoteText">
    <w:name w:val="footnote text"/>
    <w:basedOn w:val="Normal"/>
    <w:link w:val="FootnoteTextChar"/>
    <w:uiPriority w:val="99"/>
    <w:unhideWhenUsed/>
    <w:rsid w:val="000C0E8D"/>
    <w:pPr>
      <w:spacing w:after="0" w:line="240" w:lineRule="auto"/>
    </w:pPr>
    <w:rPr>
      <w:sz w:val="24"/>
      <w:szCs w:val="24"/>
    </w:rPr>
  </w:style>
  <w:style w:type="character" w:customStyle="1" w:styleId="FootnoteTextChar">
    <w:name w:val="Footnote Text Char"/>
    <w:basedOn w:val="DefaultParagraphFont"/>
    <w:link w:val="FootnoteText"/>
    <w:uiPriority w:val="99"/>
    <w:rsid w:val="000C0E8D"/>
    <w:rPr>
      <w:rFonts w:ascii="Calibri" w:eastAsia="Droid Sans Fallback" w:hAnsi="Calibri" w:cs="Calibri"/>
      <w:lang w:val="en-US"/>
    </w:rPr>
  </w:style>
  <w:style w:type="character" w:styleId="FootnoteReference">
    <w:name w:val="footnote reference"/>
    <w:basedOn w:val="DefaultParagraphFont"/>
    <w:uiPriority w:val="99"/>
    <w:unhideWhenUsed/>
    <w:rsid w:val="000C0E8D"/>
    <w:rPr>
      <w:vertAlign w:val="superscript"/>
    </w:rPr>
  </w:style>
  <w:style w:type="character" w:styleId="CommentReference">
    <w:name w:val="annotation reference"/>
    <w:basedOn w:val="DefaultParagraphFont"/>
    <w:uiPriority w:val="99"/>
    <w:semiHidden/>
    <w:unhideWhenUsed/>
    <w:rsid w:val="000C0E8D"/>
    <w:rPr>
      <w:sz w:val="18"/>
      <w:szCs w:val="18"/>
    </w:rPr>
  </w:style>
  <w:style w:type="paragraph" w:styleId="CommentText">
    <w:name w:val="annotation text"/>
    <w:basedOn w:val="Normal"/>
    <w:link w:val="CommentTextChar"/>
    <w:uiPriority w:val="99"/>
    <w:semiHidden/>
    <w:unhideWhenUsed/>
    <w:rsid w:val="000C0E8D"/>
    <w:pPr>
      <w:spacing w:line="240" w:lineRule="auto"/>
    </w:pPr>
    <w:rPr>
      <w:sz w:val="24"/>
      <w:szCs w:val="24"/>
    </w:rPr>
  </w:style>
  <w:style w:type="character" w:customStyle="1" w:styleId="CommentTextChar">
    <w:name w:val="Comment Text Char"/>
    <w:basedOn w:val="DefaultParagraphFont"/>
    <w:link w:val="CommentText"/>
    <w:uiPriority w:val="99"/>
    <w:semiHidden/>
    <w:rsid w:val="000C0E8D"/>
    <w:rPr>
      <w:rFonts w:ascii="Calibri" w:eastAsia="Droid Sans Fallback" w:hAnsi="Calibri" w:cs="Calibri"/>
      <w:lang w:val="en-US"/>
    </w:rPr>
  </w:style>
  <w:style w:type="paragraph" w:styleId="BalloonText">
    <w:name w:val="Balloon Text"/>
    <w:basedOn w:val="Normal"/>
    <w:link w:val="BalloonTextChar"/>
    <w:uiPriority w:val="99"/>
    <w:semiHidden/>
    <w:unhideWhenUsed/>
    <w:rsid w:val="000C0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0E8D"/>
    <w:rPr>
      <w:rFonts w:ascii="Lucida Grande" w:eastAsia="Droid Sans Fallback" w:hAnsi="Lucida Grande" w:cs="Lucida Grande"/>
      <w:sz w:val="18"/>
      <w:szCs w:val="18"/>
      <w:lang w:val="en-US"/>
    </w:rPr>
  </w:style>
  <w:style w:type="paragraph" w:styleId="CommentSubject">
    <w:name w:val="annotation subject"/>
    <w:basedOn w:val="CommentText"/>
    <w:next w:val="CommentText"/>
    <w:link w:val="CommentSubjectChar"/>
    <w:uiPriority w:val="99"/>
    <w:semiHidden/>
    <w:unhideWhenUsed/>
    <w:rsid w:val="00224BBD"/>
    <w:rPr>
      <w:b/>
      <w:bCs/>
      <w:sz w:val="20"/>
      <w:szCs w:val="20"/>
    </w:rPr>
  </w:style>
  <w:style w:type="character" w:customStyle="1" w:styleId="CommentSubjectChar">
    <w:name w:val="Comment Subject Char"/>
    <w:basedOn w:val="CommentTextChar"/>
    <w:link w:val="CommentSubject"/>
    <w:uiPriority w:val="99"/>
    <w:semiHidden/>
    <w:rsid w:val="00224BBD"/>
    <w:rPr>
      <w:rFonts w:ascii="Calibri" w:eastAsia="Droid Sans Fallback" w:hAnsi="Calibri" w:cs="Calibr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endnotes.xml.rels><?xml version="1.0" encoding="UTF-8" standalone="yes"?>
<Relationships xmlns="http://schemas.openxmlformats.org/package/2006/relationships"><Relationship Id="rId1" Type="http://schemas.openxmlformats.org/officeDocument/2006/relationships/hyperlink" Target="http://harvard.edu/research/platforms/imagi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16</Pages>
  <Words>1878</Words>
  <Characters>10708</Characters>
  <Application>Microsoft Macintosh Word</Application>
  <DocSecurity>0</DocSecurity>
  <Lines>89</Lines>
  <Paragraphs>25</Paragraphs>
  <ScaleCrop>false</ScaleCrop>
  <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McNeil</dc:creator>
  <cp:keywords/>
  <dc:description/>
  <cp:lastModifiedBy>Maureen McNeil</cp:lastModifiedBy>
  <cp:revision>14</cp:revision>
  <dcterms:created xsi:type="dcterms:W3CDTF">2016-01-14T10:32:00Z</dcterms:created>
  <dcterms:modified xsi:type="dcterms:W3CDTF">2016-01-14T21:41:00Z</dcterms:modified>
</cp:coreProperties>
</file>