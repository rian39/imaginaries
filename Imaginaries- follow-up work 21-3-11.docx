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Imaginaries article:  proposed work plan</w:t>
      </w:r>
    </w:p>
    <w:p>
      <w:pPr>
        <w:pStyle w:val="style0"/>
      </w:pPr>
      <w:r>
        <w:rPr/>
        <w:t xml:space="preserve">Attached is the rough outline/draft which is as much as I could manage for now.  I would ask you to now: </w:t>
      </w:r>
    </w:p>
    <w:p>
      <w:pPr>
        <w:pStyle w:val="style26"/>
        <w:numPr>
          <w:ilvl w:val="0"/>
          <w:numId w:val="1"/>
        </w:numPr>
      </w:pPr>
      <w:r>
        <w:rPr/>
        <w:t xml:space="preserve"> </w:t>
      </w:r>
      <w:r>
        <w:rPr/>
        <w:t xml:space="preserve">Read through the rough outline/draft that I have assembled.  Please assemble and send me your comments on this: </w:t>
      </w:r>
    </w:p>
    <w:p>
      <w:pPr>
        <w:pStyle w:val="style26"/>
        <w:numPr>
          <w:ilvl w:val="0"/>
          <w:numId w:val="2"/>
        </w:numPr>
      </w:pPr>
      <w:r>
        <w:rPr/>
        <w:t>Overall do you think the structure works?</w:t>
      </w:r>
      <w:r>
        <w:rPr/>
      </w:r>
    </w:p>
    <w:p>
      <w:pPr>
        <w:pStyle w:val="style26"/>
        <w:numPr>
          <w:ilvl w:val="0"/>
          <w:numId w:val="2"/>
        </w:numPr>
      </w:pPr>
      <w:r>
        <w:rPr/>
        <w:t>What changes would you propose for improving th</w:t>
      </w:r>
      <w:r>
        <w:rPr/>
      </w:r>
      <w:r>
        <w:rPr/>
        <w:t>e structure?</w:t>
      </w:r>
    </w:p>
    <w:p>
      <w:pPr>
        <w:pStyle w:val="style26"/>
        <w:numPr>
          <w:ilvl w:val="0"/>
          <w:numId w:val="2"/>
        </w:numPr>
      </w:pPr>
      <w:r>
        <w:rPr/>
        <w:t>What changes would you suggest to improve, develop, etc. the argument?</w:t>
      </w:r>
      <w:r>
        <w:rPr/>
      </w:r>
    </w:p>
    <w:p>
      <w:pPr>
        <w:pStyle w:val="style26"/>
        <w:numPr>
          <w:ilvl w:val="0"/>
          <w:numId w:val="2"/>
        </w:numPr>
      </w:pPr>
      <w:r>
        <w:rPr/>
        <w:t>Any other comments.</w:t>
      </w:r>
    </w:p>
    <w:p>
      <w:pPr>
        <w:pStyle w:val="style26"/>
        <w:ind w:hanging="0" w:left="1440" w:right="0"/>
      </w:pPr>
      <w:r>
        <w:rPr/>
      </w:r>
    </w:p>
    <w:p>
      <w:pPr>
        <w:pStyle w:val="style26"/>
        <w:numPr>
          <w:ilvl w:val="0"/>
          <w:numId w:val="1"/>
        </w:numPr>
      </w:pPr>
      <w:r>
        <w:rPr/>
        <w:t xml:space="preserve">To draft or redraft some sections (please consult the outline of sections, proposed lengths, and drafters below): </w:t>
      </w:r>
    </w:p>
    <w:p>
      <w:pPr>
        <w:pStyle w:val="style26"/>
        <w:numPr>
          <w:ilvl w:val="0"/>
          <w:numId w:val="3"/>
        </w:numPr>
      </w:pPr>
      <w:r>
        <w:rPr/>
        <w:t xml:space="preserve">For sections that have already been drafted, this is mainly a matter of shortening and sharpening what has already been provided.  </w:t>
      </w:r>
    </w:p>
    <w:p>
      <w:pPr>
        <w:pStyle w:val="style26"/>
        <w:numPr>
          <w:ilvl w:val="0"/>
          <w:numId w:val="3"/>
        </w:numPr>
      </w:pPr>
      <w:r>
        <w:rPr/>
        <w:t xml:space="preserve">With regard to the ‘clusters’, I am asking you to provide an overview of the work which comes under this label.  I have somewhat crudely put all the material we currently have which is relevant to this into these sections.  You will need to use this to draft a brief account of this body of work on imaginaries, if necessary doing a bit more extra-STS genealogy.  </w:t>
      </w:r>
      <w:r>
        <w:rPr>
          <w:u w:val="single"/>
        </w:rPr>
        <w:t>Try to present this chronologically</w:t>
      </w:r>
      <w:r>
        <w:rPr/>
        <w:t xml:space="preserve">.  (Obviously, there are some overlaps, but we can handle these once we have a draft of the whole.  Also, the visual material will indicate these.) </w:t>
      </w:r>
    </w:p>
    <w:p>
      <w:pPr>
        <w:pStyle w:val="style26"/>
        <w:numPr>
          <w:ilvl w:val="0"/>
          <w:numId w:val="3"/>
        </w:numPr>
      </w:pPr>
      <w:r>
        <w:rPr/>
        <w:t>I have given approximate word lengths for each of the sections.</w:t>
      </w:r>
    </w:p>
    <w:p>
      <w:pPr>
        <w:pStyle w:val="style26"/>
        <w:ind w:hanging="0" w:left="1440" w:right="0"/>
      </w:pPr>
      <w:r>
        <w:rPr/>
      </w:r>
    </w:p>
    <w:p>
      <w:pPr>
        <w:pStyle w:val="style26"/>
        <w:numPr>
          <w:ilvl w:val="0"/>
          <w:numId w:val="1"/>
        </w:numPr>
      </w:pPr>
      <w:r>
        <w:rPr/>
        <w:t xml:space="preserve">To write a sentence on each of the contributions to the field you reviewed previously (and I have made a couple of further additions) that could go into a time- chart like that which Stephan Helmreich produced on biocapital in his article in </w:t>
      </w:r>
      <w:r>
        <w:rPr>
          <w:i/>
        </w:rPr>
        <w:t>Science as Culture</w:t>
      </w:r>
      <w:r>
        <w:rPr/>
        <w:t xml:space="preserve"> (See his Table 1).   Please consult the list below (and let me know if there are any problems about this.) Note that I have decided that Barbrook should be excluded because he does not use imaginary as a concept—it is merely an adjective. </w:t>
      </w:r>
    </w:p>
    <w:p>
      <w:pPr>
        <w:pStyle w:val="style26"/>
      </w:pPr>
      <w:r>
        <w:rPr/>
      </w:r>
    </w:p>
    <w:p>
      <w:pPr>
        <w:pStyle w:val="style26"/>
        <w:numPr>
          <w:ilvl w:val="0"/>
          <w:numId w:val="1"/>
        </w:numPr>
      </w:pPr>
      <w:r>
        <w:rPr/>
        <w:t xml:space="preserve"> </w:t>
      </w:r>
      <w:r>
        <w:rPr/>
        <w:t>We need to think about what kind of other mappings and visualisations would enhance the piece.   I’ll try to talk to each of you about this. But please do give me any suggestions you have on this.</w:t>
      </w:r>
    </w:p>
    <w:p>
      <w:pPr>
        <w:pStyle w:val="style26"/>
      </w:pPr>
      <w:r>
        <w:rPr/>
      </w:r>
    </w:p>
    <w:p>
      <w:pPr>
        <w:pStyle w:val="style26"/>
        <w:numPr>
          <w:ilvl w:val="0"/>
          <w:numId w:val="1"/>
        </w:numPr>
      </w:pPr>
      <w:r>
        <w:rPr/>
        <w:t xml:space="preserve">I know I am asking a lot, but it would </w:t>
      </w:r>
      <w:r>
        <w:rPr>
          <w:u w:val="single"/>
        </w:rPr>
        <w:t>be great if you could do this work within a week</w:t>
      </w:r>
      <w:r>
        <w:rPr/>
        <w:t xml:space="preserve">—getting your bits to me by </w:t>
      </w:r>
      <w:r>
        <w:rPr>
          <w:u w:val="single"/>
        </w:rPr>
        <w:t>Monday, 28</w:t>
      </w:r>
      <w:r>
        <w:rPr>
          <w:vertAlign w:val="superscript"/>
          <w:u w:val="single"/>
        </w:rPr>
        <w:t>th</w:t>
      </w:r>
      <w:r>
        <w:rPr>
          <w:u w:val="single"/>
        </w:rPr>
        <w:t xml:space="preserve"> March</w:t>
      </w:r>
      <w:r>
        <w:rPr/>
        <w:t>.  This would mean I could assemble a full draft before the meeting in Cardiff next Wednesday.</w:t>
      </w:r>
    </w:p>
    <w:p>
      <w:pPr>
        <w:pStyle w:val="style26"/>
      </w:pPr>
      <w:r>
        <w:rPr/>
      </w:r>
    </w:p>
    <w:p>
      <w:pPr>
        <w:pStyle w:val="style26"/>
        <w:numPr>
          <w:ilvl w:val="0"/>
          <w:numId w:val="1"/>
        </w:numPr>
      </w:pPr>
      <w:r>
        <w:rPr/>
        <w:t xml:space="preserve">Could we meet briefly at some point during the Cardiff meeting? </w:t>
      </w:r>
    </w:p>
    <w:p>
      <w:pPr>
        <w:pStyle w:val="style26"/>
      </w:pPr>
      <w:r>
        <w:rPr/>
      </w:r>
    </w:p>
    <w:p>
      <w:pPr>
        <w:pStyle w:val="style0"/>
      </w:pPr>
      <w:r>
        <w:rPr/>
      </w:r>
    </w:p>
    <w:p>
      <w:pPr>
        <w:pStyle w:val="style0"/>
      </w:pPr>
      <w:r>
        <w:rPr/>
      </w:r>
    </w:p>
    <w:p>
      <w:pPr>
        <w:pStyle w:val="style0"/>
      </w:pPr>
      <w:r>
        <w:rPr>
          <w:b/>
        </w:rPr>
        <w:t>Sections, word-length, drafter</w:t>
      </w:r>
      <w:r>
        <w:rPr/>
        <w:t>:</w:t>
      </w:r>
      <w:r>
        <w:rPr/>
      </w:r>
    </w:p>
    <w:p>
      <w:pPr>
        <w:pStyle w:val="style0"/>
      </w:pPr>
      <w:r>
        <w:rPr/>
        <w:t>SF opening- Gibson -  750– Joan</w:t>
      </w:r>
    </w:p>
    <w:p>
      <w:pPr>
        <w:pStyle w:val="style0"/>
      </w:pPr>
      <w:r>
        <w:rPr/>
        <w:t>Intro- 750 – Maureen</w:t>
      </w:r>
    </w:p>
    <w:p>
      <w:pPr>
        <w:pStyle w:val="style0"/>
      </w:pPr>
      <w:r>
        <w:rPr/>
        <w:t xml:space="preserve">Citation analysis – 750 –Richard </w:t>
      </w:r>
    </w:p>
    <w:p>
      <w:pPr>
        <w:pStyle w:val="style0"/>
      </w:pPr>
      <w:r>
        <w:rPr/>
        <w:t>Genealogical tracing- 750- Adrian</w:t>
      </w:r>
    </w:p>
    <w:p>
      <w:pPr>
        <w:pStyle w:val="style0"/>
      </w:pPr>
      <w:r>
        <w:rPr/>
        <w:t xml:space="preserve">Etymology – 750–Michael </w:t>
      </w:r>
      <w:r>
        <w:rPr/>
      </w:r>
    </w:p>
    <w:p>
      <w:pPr>
        <w:pStyle w:val="style0"/>
      </w:pPr>
      <w:r>
        <w:rPr/>
        <w:t>Early</w:t>
      </w:r>
      <w:r>
        <w:rPr/>
        <w:t>-</w:t>
      </w:r>
      <w:r>
        <w:rPr/>
        <w:t xml:space="preserve">C20 genealogy – 750 – Michael </w:t>
      </w:r>
    </w:p>
    <w:p>
      <w:pPr>
        <w:pStyle w:val="style0"/>
      </w:pPr>
      <w:r>
        <w:rPr/>
        <w:t xml:space="preserve">Clusters: </w:t>
      </w:r>
    </w:p>
    <w:p>
      <w:pPr>
        <w:pStyle w:val="style0"/>
        <w:ind w:hanging="0" w:left="709" w:right="0"/>
      </w:pPr>
      <w:r>
        <w:rPr/>
        <w:t xml:space="preserve"> </w:t>
      </w:r>
      <w:r>
        <w:rPr/>
        <w:t>- Anthropological- 1500 (to 2,000?) - Adrian</w:t>
      </w:r>
    </w:p>
    <w:p>
      <w:pPr>
        <w:pStyle w:val="style0"/>
        <w:ind w:hanging="0" w:left="709" w:right="0"/>
      </w:pPr>
      <w:r>
        <w:rPr/>
        <w:t xml:space="preserve">- Socio-political/institutional – 1500 – Larry </w:t>
      </w:r>
    </w:p>
    <w:p>
      <w:pPr>
        <w:pStyle w:val="style0"/>
        <w:ind w:hanging="0" w:left="709" w:right="0"/>
      </w:pPr>
      <w:r>
        <w:rPr/>
        <w:t xml:space="preserve">- Symbolic-interactionist – 750? – Michael </w:t>
      </w:r>
    </w:p>
    <w:p>
      <w:pPr>
        <w:pStyle w:val="style0"/>
        <w:ind w:hanging="0" w:left="709" w:right="0"/>
      </w:pPr>
      <w:r>
        <w:rPr/>
        <w:t xml:space="preserve">- Feminist – 1500 –Maureen </w:t>
      </w:r>
    </w:p>
    <w:p>
      <w:pPr>
        <w:pStyle w:val="style0"/>
      </w:pPr>
      <w:r>
        <w:rPr/>
        <w:t xml:space="preserve">Concluding reflections: What is going on – 2000 – Maureen    </w:t>
      </w:r>
    </w:p>
    <w:p>
      <w:pPr>
        <w:pStyle w:val="style0"/>
      </w:pPr>
      <w:r>
        <w:rPr>
          <w:b/>
        </w:rPr>
        <w:t>Summary sentences on contributions to work on imaginaries</w:t>
      </w:r>
    </w:p>
    <w:p>
      <w:pPr>
        <w:pStyle w:val="style0"/>
      </w:pPr>
      <w:r>
        <w:rPr/>
        <w:t xml:space="preserve">Gibson- The Gernback Continuum – Joan </w:t>
      </w:r>
    </w:p>
    <w:p>
      <w:pPr>
        <w:pStyle w:val="style0"/>
      </w:pPr>
      <w:r>
        <w:rPr/>
        <w:t>Kant - Michael</w:t>
      </w:r>
    </w:p>
    <w:p>
      <w:pPr>
        <w:pStyle w:val="style0"/>
      </w:pPr>
      <w:r>
        <w:rPr/>
        <w:t>Sartre- The Imaginary, - Michael</w:t>
      </w:r>
    </w:p>
    <w:p>
      <w:pPr>
        <w:pStyle w:val="style0"/>
      </w:pPr>
      <w:r>
        <w:rPr/>
        <w:t xml:space="preserve">Lacan- Beyond the reality principle- Michael </w:t>
      </w:r>
    </w:p>
    <w:p>
      <w:pPr>
        <w:pStyle w:val="style0"/>
      </w:pPr>
      <w:ins w:author="mackenza " w:date="2011-03-30T08:49:00Z" w:id="0">
        <w:r>
          <w:rPr/>
          <w:t>Le Doueff</w:t>
        </w:r>
      </w:ins>
      <w:del w:author="mackenza " w:date="2011-03-30T08:49:00Z" w:id="1">
        <w:r>
          <w:rPr/>
          <w:delText>Le Doeff</w:delText>
        </w:r>
      </w:del>
      <w:ins w:author="mackenza " w:date="2011-03-30T08:49:00Z" w:id="2">
        <w:r>
          <w:rPr/>
          <w:t xml:space="preserve">, </w:t>
        </w:r>
      </w:ins>
      <w:ins w:author="mackenza " w:date="2011-03-30T08:49:00Z" w:id="3">
        <w:r>
          <w:rPr>
            <w:i/>
            <w:iCs/>
          </w:rPr>
          <w:t>The philosophical imaginary</w:t>
        </w:r>
      </w:ins>
    </w:p>
    <w:p>
      <w:pPr>
        <w:pStyle w:val="style0"/>
      </w:pPr>
      <w:ins w:author="mackenza " w:date="2011-03-30T08:49:00Z" w:id="4">
        <w:r>
          <w:rPr/>
          <w:t xml:space="preserve">Gatens and Lloyd, </w:t>
        </w:r>
      </w:ins>
      <w:ins w:author="mackenza " w:date="2011-03-30T08:49:00Z" w:id="5">
        <w:r>
          <w:rPr>
            <w:i/>
            <w:iCs/>
          </w:rPr>
          <w:t xml:space="preserve">Imaginary </w:t>
        </w:r>
      </w:ins>
      <w:ins w:author="mackenza " w:date="2011-03-30T08:50:00Z" w:id="6">
        <w:r>
          <w:rPr>
            <w:i/>
            <w:iCs/>
          </w:rPr>
          <w:t>Bodies; Gatens, Moira &amp; Lloyd, Genevieve Collective Imaginings. Spinoza, past and present</w:t>
        </w:r>
      </w:ins>
    </w:p>
    <w:p>
      <w:pPr>
        <w:pStyle w:val="style0"/>
      </w:pPr>
      <w:r>
        <w:rPr/>
        <w:t>Benedict Anderson – Imagined Communities (1983) – Maureen</w:t>
      </w:r>
    </w:p>
    <w:p>
      <w:pPr>
        <w:pStyle w:val="style0"/>
      </w:pPr>
      <w:r>
        <w:rPr/>
        <w:t xml:space="preserve">Charles Taylor – Modern Social Imaginaries - Maureen </w:t>
      </w:r>
    </w:p>
    <w:p>
      <w:pPr>
        <w:pStyle w:val="style0"/>
      </w:pPr>
      <w:r>
        <w:rPr/>
        <w:t>Marcus – Technoscientific imaginaries – Adrian</w:t>
      </w:r>
    </w:p>
    <w:p>
      <w:pPr>
        <w:pStyle w:val="style0"/>
      </w:pPr>
      <w:r>
        <w:rPr/>
        <w:t xml:space="preserve">Taussig- Richard </w:t>
      </w:r>
    </w:p>
    <w:p>
      <w:pPr>
        <w:pStyle w:val="style0"/>
      </w:pPr>
      <w:r>
        <w:rPr/>
        <w:t>Lee and LiPuma - Adrian</w:t>
      </w:r>
    </w:p>
    <w:p>
      <w:pPr>
        <w:pStyle w:val="style0"/>
      </w:pPr>
      <w:r>
        <w:rPr/>
        <w:t xml:space="preserve">Verran- Joan </w:t>
      </w:r>
    </w:p>
    <w:p>
      <w:pPr>
        <w:pStyle w:val="style0"/>
      </w:pPr>
      <w:r>
        <w:rPr/>
        <w:t xml:space="preserve">Fujimura – Richard </w:t>
      </w:r>
    </w:p>
    <w:p>
      <w:pPr>
        <w:pStyle w:val="style0"/>
      </w:pPr>
      <w:r>
        <w:rPr/>
        <w:t>Fortun and Fortun – Richard</w:t>
      </w:r>
    </w:p>
    <w:p>
      <w:pPr>
        <w:pStyle w:val="style0"/>
      </w:pPr>
      <w:r>
        <w:rPr/>
        <w:t>Jasanoff and Kim – Larry</w:t>
      </w:r>
    </w:p>
    <w:p>
      <w:pPr>
        <w:pStyle w:val="style0"/>
      </w:pPr>
      <w:r>
        <w:rPr/>
        <w:t xml:space="preserve">Haraway – Maureen </w:t>
      </w:r>
    </w:p>
    <w:p>
      <w:pPr>
        <w:pStyle w:val="style0"/>
      </w:pPr>
      <w:r>
        <w:rPr/>
        <w:t xml:space="preserve">Strathern- Adrian </w:t>
      </w:r>
    </w:p>
    <w:p>
      <w:pPr>
        <w:pStyle w:val="style0"/>
      </w:pPr>
      <w:r>
        <w:rPr/>
        <w:t xml:space="preserve">Appadurai –  Maureen </w:t>
      </w:r>
    </w:p>
    <w:p>
      <w:pPr>
        <w:pStyle w:val="style0"/>
      </w:pPr>
      <w:r>
        <w:rPr/>
        <w:t xml:space="preserve">Hyysalo – Michael </w:t>
      </w:r>
    </w:p>
    <w:p>
      <w:pPr>
        <w:pStyle w:val="style0"/>
      </w:pPr>
      <w:r>
        <w:rPr/>
        <w:t xml:space="preserve">Smith – Larry </w:t>
      </w:r>
    </w:p>
    <w:p>
      <w:pPr>
        <w:pStyle w:val="style0"/>
      </w:pPr>
      <w:r>
        <w:rPr/>
        <w:t xml:space="preserve">Castoriadis – Larry </w:t>
      </w:r>
    </w:p>
    <w:p>
      <w:pPr>
        <w:pStyle w:val="style0"/>
      </w:pPr>
      <w:r>
        <w:rPr/>
        <w:t xml:space="preserve">Waldby – Maureen </w:t>
      </w:r>
    </w:p>
    <w:p>
      <w:pPr>
        <w:pStyle w:val="style0"/>
      </w:pPr>
      <w:r>
        <w:rPr/>
        <w:t>Squier – Joan</w:t>
      </w:r>
    </w:p>
    <w:p>
      <w:pPr>
        <w:pStyle w:val="style0"/>
      </w:pPr>
      <w:r>
        <w:rPr/>
      </w:r>
    </w:p>
    <w:p>
      <w:pPr>
        <w:pStyle w:val="style0"/>
      </w:pPr>
      <w:r>
        <w:rPr>
          <w:b/>
        </w:rPr>
        <w:t>Please do get in touch asap if you have any objections to this proposed work plan and/or if you want to alter your assignment.   Could you also please let me know if you can get me your material next Monday (28</w:t>
      </w:r>
      <w:r>
        <w:rPr>
          <w:vertAlign w:val="superscript"/>
          <w:b/>
        </w:rPr>
        <w:t>th</w:t>
      </w:r>
      <w:r>
        <w:rPr>
          <w:b/>
        </w:rPr>
        <w:t>)  and if you would be available for a brief meeting in Cardiff?</w:t>
      </w:r>
    </w:p>
    <w:p>
      <w:pPr>
        <w:pStyle w:val="style0"/>
      </w:pPr>
      <w:r>
        <w:rPr/>
        <w:t xml:space="preserve">Maureen </w:t>
      </w:r>
    </w:p>
    <w:p>
      <w:pPr>
        <w:pStyle w:val="style0"/>
      </w:pPr>
      <w:r>
        <w:rPr/>
      </w:r>
    </w:p>
    <w:p>
      <w:pPr>
        <w:pStyle w:val="style0"/>
      </w:pPr>
      <w:r>
        <w:rPr/>
      </w:r>
    </w:p>
    <w:p>
      <w:pPr>
        <w:pStyle w:val="style0"/>
      </w:pPr>
      <w:r>
        <w:rPr/>
      </w:r>
    </w:p>
    <w:p>
      <w:pPr>
        <w:pStyle w:val="style0"/>
      </w:pPr>
      <w:r>
        <w:rPr/>
      </w:r>
    </w:p>
    <w:p>
      <w:pPr>
        <w:pStyle w:val="style0"/>
      </w:pPr>
      <w:r>
        <w:rPr/>
      </w:r>
    </w:p>
    <w:p>
      <w:pPr>
        <w:pStyle w:val="style26"/>
      </w:pPr>
      <w:r>
        <w:rPr/>
      </w:r>
    </w:p>
    <w:p>
      <w:pPr>
        <w:pStyle w:val="style0"/>
      </w:pPr>
      <w:r>
        <w:rPr/>
      </w:r>
    </w:p>
    <w:p>
      <w:pPr>
        <w:pStyle w:val="style0"/>
      </w:pPr>
      <w:r>
        <w:rPr/>
      </w:r>
    </w:p>
    <w:p>
      <w:pPr>
        <w:pStyle w:val="style0"/>
      </w:pPr>
      <w:r>
        <w:rPr/>
        <w:t xml:space="preserve"> </w:t>
      </w:r>
    </w:p>
    <w:p>
      <w:pPr>
        <w:pStyle w:val="style26"/>
        <w:ind w:hanging="0" w:left="1440" w:right="0"/>
      </w:pPr>
      <w:r>
        <w:rPr/>
      </w:r>
    </w:p>
    <w:p>
      <w:pPr>
        <w:pStyle w:val="style26"/>
        <w:ind w:hanging="0" w:left="1440" w:right="0"/>
      </w:pPr>
      <w:r>
        <w:rPr/>
      </w:r>
    </w:p>
    <w:p>
      <w:pPr>
        <w:pStyle w:val="style26"/>
        <w:ind w:hanging="0" w:left="1440" w:right="0"/>
        <w:spacing w:after="200" w:before="0"/>
      </w:pPr>
      <w:r>
        <w:rPr/>
      </w:r>
    </w:p>
    <w:sectPr>
      <w:formProt w:val="off"/>
      <w:pgSz w:h="16838" w:w="11906"/>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bullet"/>
      <w:lvlJc w:val="left"/>
      <w:lvlText w:val=""/>
      <w:pPr>
        <w:ind w:hanging="360" w:left="1440"/>
      </w:pPr>
      <w:rPr>
        <w:rFonts w:ascii="Symbol" w:cs="Symbol" w:hAnsi="Symbol" w:hint="default"/>
      </w:rPr>
    </w:lvl>
    <w:lvl w:ilvl="1">
      <w:start w:val="1"/>
      <w:numFmt w:val="bullet"/>
      <w:lvlJc w:val="left"/>
      <w:lvlText w:val="o"/>
      <w:pPr>
        <w:ind w:hanging="360" w:left="2160"/>
      </w:pPr>
      <w:rPr>
        <w:rFonts w:ascii="Courier New" w:cs="Courier New" w:hAnsi="Courier New" w:hint="default"/>
      </w:rPr>
    </w:lvl>
    <w:lvl w:ilvl="2">
      <w:start w:val="1"/>
      <w:numFmt w:val="bullet"/>
      <w:lvlJc w:val="left"/>
      <w:lvlText w:val=""/>
      <w:pPr>
        <w:ind w:hanging="360" w:left="2880"/>
      </w:pPr>
      <w:rPr>
        <w:rFonts w:ascii="Wingdings" w:cs="Wingdings" w:hAnsi="Wingdings" w:hint="default"/>
      </w:rPr>
    </w:lvl>
    <w:lvl w:ilvl="3">
      <w:start w:val="1"/>
      <w:numFmt w:val="bullet"/>
      <w:lvlJc w:val="left"/>
      <w:lvlText w:val=""/>
      <w:pPr>
        <w:ind w:hanging="360" w:left="3600"/>
      </w:pPr>
      <w:rPr>
        <w:rFonts w:ascii="Symbol" w:cs="Symbol" w:hAnsi="Symbol" w:hint="default"/>
      </w:rPr>
    </w:lvl>
    <w:lvl w:ilvl="4">
      <w:start w:val="1"/>
      <w:numFmt w:val="bullet"/>
      <w:lvlJc w:val="left"/>
      <w:lvlText w:val="o"/>
      <w:pPr>
        <w:ind w:hanging="360" w:left="4320"/>
      </w:pPr>
      <w:rPr>
        <w:rFonts w:ascii="Courier New" w:cs="Courier New" w:hAnsi="Courier New" w:hint="default"/>
      </w:rPr>
    </w:lvl>
    <w:lvl w:ilvl="5">
      <w:start w:val="1"/>
      <w:numFmt w:val="bullet"/>
      <w:lvlJc w:val="left"/>
      <w:lvlText w:val=""/>
      <w:pPr>
        <w:ind w:hanging="360" w:left="5040"/>
      </w:pPr>
      <w:rPr>
        <w:rFonts w:ascii="Wingdings" w:cs="Wingdings" w:hAnsi="Wingdings" w:hint="default"/>
      </w:rPr>
    </w:lvl>
    <w:lvl w:ilvl="6">
      <w:start w:val="1"/>
      <w:numFmt w:val="bullet"/>
      <w:lvlJc w:val="left"/>
      <w:lvlText w:val=""/>
      <w:pPr>
        <w:ind w:hanging="360" w:left="5760"/>
      </w:pPr>
      <w:rPr>
        <w:rFonts w:ascii="Symbol" w:cs="Symbol" w:hAnsi="Symbol" w:hint="default"/>
      </w:rPr>
    </w:lvl>
    <w:lvl w:ilvl="7">
      <w:start w:val="1"/>
      <w:numFmt w:val="bullet"/>
      <w:lvlJc w:val="left"/>
      <w:lvlText w:val="o"/>
      <w:pPr>
        <w:ind w:hanging="360" w:left="6480"/>
      </w:pPr>
      <w:rPr>
        <w:rFonts w:ascii="Courier New" w:cs="Courier New" w:hAnsi="Courier New" w:hint="default"/>
      </w:rPr>
    </w:lvl>
    <w:lvl w:ilvl="8">
      <w:start w:val="1"/>
      <w:numFmt w:val="bullet"/>
      <w:lvlJc w:val="left"/>
      <w:lvlText w:val=""/>
      <w:pPr>
        <w:ind w:hanging="360" w:left="7200"/>
      </w:pPr>
      <w:rPr>
        <w:rFonts w:ascii="Wingdings" w:cs="Wingdings" w:hAnsi="Wingdings" w:hint="default"/>
      </w:rPr>
    </w:lvl>
  </w:abstractNum>
  <w:abstractNum w:abstractNumId="3">
    <w:lvl w:ilvl="0">
      <w:start w:val="1"/>
      <w:numFmt w:val="bullet"/>
      <w:lvlJc w:val="left"/>
      <w:lvlText w:val=""/>
      <w:pPr>
        <w:ind w:hanging="360" w:left="1440"/>
      </w:pPr>
      <w:rPr>
        <w:rFonts w:ascii="Symbol" w:cs="Symbol" w:hAnsi="Symbol" w:hint="default"/>
      </w:rPr>
    </w:lvl>
    <w:lvl w:ilvl="1">
      <w:start w:val="1"/>
      <w:numFmt w:val="bullet"/>
      <w:lvlJc w:val="left"/>
      <w:lvlText w:val="o"/>
      <w:pPr>
        <w:ind w:hanging="360" w:left="2160"/>
      </w:pPr>
      <w:rPr>
        <w:rFonts w:ascii="Courier New" w:cs="Courier New" w:hAnsi="Courier New" w:hint="default"/>
      </w:rPr>
    </w:lvl>
    <w:lvl w:ilvl="2">
      <w:start w:val="1"/>
      <w:numFmt w:val="bullet"/>
      <w:lvlJc w:val="left"/>
      <w:lvlText w:val=""/>
      <w:pPr>
        <w:ind w:hanging="360" w:left="2880"/>
      </w:pPr>
      <w:rPr>
        <w:rFonts w:ascii="Wingdings" w:cs="Wingdings" w:hAnsi="Wingdings" w:hint="default"/>
      </w:rPr>
    </w:lvl>
    <w:lvl w:ilvl="3">
      <w:start w:val="1"/>
      <w:numFmt w:val="bullet"/>
      <w:lvlJc w:val="left"/>
      <w:lvlText w:val=""/>
      <w:pPr>
        <w:ind w:hanging="360" w:left="3600"/>
      </w:pPr>
      <w:rPr>
        <w:rFonts w:ascii="Symbol" w:cs="Symbol" w:hAnsi="Symbol" w:hint="default"/>
      </w:rPr>
    </w:lvl>
    <w:lvl w:ilvl="4">
      <w:start w:val="1"/>
      <w:numFmt w:val="bullet"/>
      <w:lvlJc w:val="left"/>
      <w:lvlText w:val="o"/>
      <w:pPr>
        <w:ind w:hanging="360" w:left="4320"/>
      </w:pPr>
      <w:rPr>
        <w:rFonts w:ascii="Courier New" w:cs="Courier New" w:hAnsi="Courier New" w:hint="default"/>
      </w:rPr>
    </w:lvl>
    <w:lvl w:ilvl="5">
      <w:start w:val="1"/>
      <w:numFmt w:val="bullet"/>
      <w:lvlJc w:val="left"/>
      <w:lvlText w:val=""/>
      <w:pPr>
        <w:ind w:hanging="360" w:left="5040"/>
      </w:pPr>
      <w:rPr>
        <w:rFonts w:ascii="Wingdings" w:cs="Wingdings" w:hAnsi="Wingdings" w:hint="default"/>
      </w:rPr>
    </w:lvl>
    <w:lvl w:ilvl="6">
      <w:start w:val="1"/>
      <w:numFmt w:val="bullet"/>
      <w:lvlJc w:val="left"/>
      <w:lvlText w:val=""/>
      <w:pPr>
        <w:ind w:hanging="360" w:left="5760"/>
      </w:pPr>
      <w:rPr>
        <w:rFonts w:ascii="Symbol" w:cs="Symbol" w:hAnsi="Symbol" w:hint="default"/>
      </w:rPr>
    </w:lvl>
    <w:lvl w:ilvl="7">
      <w:start w:val="1"/>
      <w:numFmt w:val="bullet"/>
      <w:lvlJc w:val="left"/>
      <w:lvlText w:val="o"/>
      <w:pPr>
        <w:ind w:hanging="360" w:left="6480"/>
      </w:pPr>
      <w:rPr>
        <w:rFonts w:ascii="Courier New" w:cs="Courier New" w:hAnsi="Courier New" w:hint="default"/>
      </w:rPr>
    </w:lvl>
    <w:lvl w:ilvl="8">
      <w:start w:val="1"/>
      <w:numFmt w:val="bullet"/>
      <w:lvlJc w:val="left"/>
      <w:lvlText w:val=""/>
      <w:pPr>
        <w:ind w:hanging="360" w:left="7200"/>
      </w:pPr>
      <w:rPr>
        <w:rFonts w:ascii="Wingdings" w:cs="Wingdings" w:hAnsi="Wingdings" w:hint="default"/>
      </w:rPr>
    </w:lvl>
  </w:abstractNum>
  <w:abstractNum w:abstractNumId="4">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 w:eastAsia="DejaVu Sans" w:hAnsi="Calibri"/>
      <w:lang w:bidi="ar-SA" w:eastAsia="en-US" w:val="en-GB"/>
    </w:rPr>
  </w:style>
  <w:style w:styleId="style15" w:type="character">
    <w:name w:val="Default Paragraph Font"/>
    <w:next w:val="style15"/>
    <w:rPr/>
  </w:style>
  <w:style w:styleId="style16" w:type="character">
    <w:name w:val="ListLabel 1"/>
    <w:next w:val="style16"/>
    <w:rPr/>
  </w:style>
  <w:style w:styleId="style17" w:type="character">
    <w:name w:val="ListLabel 2"/>
    <w:next w:val="style17"/>
    <w:rPr/>
  </w:style>
  <w:style w:styleId="style18" w:type="character">
    <w:name w:val="ListLabel 3"/>
    <w:next w:val="style18"/>
    <w:rPr>
      <w:rFonts w:cs="Symbol"/>
    </w:rPr>
  </w:style>
  <w:style w:styleId="style19" w:type="character">
    <w:name w:val="ListLabel 4"/>
    <w:next w:val="style19"/>
    <w:rPr>
      <w:rFonts w:cs="Courier New"/>
    </w:rPr>
  </w:style>
  <w:style w:styleId="style20" w:type="character">
    <w:name w:val="ListLabel 5"/>
    <w:next w:val="style20"/>
    <w:rPr>
      <w:rFonts w:cs="Wingdings"/>
    </w:rPr>
  </w:style>
  <w:style w:styleId="style21" w:type="paragraph">
    <w:name w:val="Heading"/>
    <w:basedOn w:val="style0"/>
    <w:next w:val="style22"/>
    <w:pPr>
      <w:keepNext/>
      <w:spacing w:after="120" w:before="240"/>
    </w:pPr>
    <w:rPr>
      <w:sz w:val="28"/>
      <w:szCs w:val="28"/>
      <w:rFonts w:ascii="Liberation Sans" w:cs="Lohit Hindi" w:eastAsia="DejaVu Sans"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sz w:val="24"/>
      <w:i/>
      <w:szCs w:val="24"/>
      <w:iCs/>
      <w:rFonts w:cs="Lohit Hindi"/>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85</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2011-03-21T15:45:00.00Z</dcterms:created>
  <dc:creator>Maureen McNeil</dc:creator>
  <cp:lastModifiedBy>Maureen McNeil</cp:lastModifiedBy>
  <dcterms:modified xsi:type="dcterms:W3CDTF">2011-03-21T17:27:00.00Z</dcterms:modified>
  <cp:revision>7</cp:revision>
</cp:coreProperties>
</file>