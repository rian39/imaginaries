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Introduction </w:t>
      </w:r>
    </w:p>
    <w:p>
      <w:pPr>
        <w:pStyle w:val="Normal"/>
        <w:spacing w:lineRule="auto" w:line="240"/>
        <w:ind w:hanging="0"/>
        <w:rPr/>
      </w:pPr>
      <w:r>
        <w:rPr>
          <w:rFonts w:asciiTheme="minorHAnsi" w:hAnsiTheme="minorHAnsi"/>
          <w:sz w:val="24"/>
          <w:szCs w:val="24"/>
        </w:rPr>
        <w:t xml:space="preserve">During the last few decades, an increasing number of STS researchers have embarked on new investigations of the </w:t>
      </w:r>
      <w:r>
        <w:rPr>
          <w:rFonts w:asciiTheme="minorHAnsi" w:hAnsiTheme="minorHAnsi"/>
          <w:i/>
          <w:sz w:val="24"/>
          <w:szCs w:val="24"/>
        </w:rPr>
        <w:t>imaginaries</w:t>
      </w:r>
      <w:r>
        <w:rPr>
          <w:rFonts w:asciiTheme="minorHAnsi" w:hAnsiTheme="minorHAnsi"/>
          <w:sz w:val="24"/>
          <w:szCs w:val="24"/>
        </w:rPr>
        <w:t xml:space="preserve"> of science and technologies.  An outsider to the field might well ask:  What are they doing? Why are they doing this? Despite being STS researchers ourselves, we also puzzled over these questions</w:t>
      </w:r>
      <w:del w:id="0" w:author="adrian " w:date="2016-01-18T12:06:00Z">
        <w:r>
          <w:rPr>
            <w:rFonts w:asciiTheme="minorHAnsi" w:hAnsiTheme="minorHAnsi"/>
            <w:sz w:val="24"/>
            <w:szCs w:val="24"/>
          </w:rPr>
          <w:delText xml:space="preserve"> as we observed the growing use of the concept within STS</w:delText>
        </w:r>
      </w:del>
      <w:r>
        <w:rPr>
          <w:rFonts w:asciiTheme="minorHAnsi" w:hAnsiTheme="minorHAnsi"/>
          <w:sz w:val="24"/>
          <w:szCs w:val="24"/>
        </w:rPr>
        <w:t xml:space="preserve">  [Figure 1.1].  </w:t>
      </w:r>
      <w:commentRangeStart w:id="0"/>
      <w:r>
        <w:rPr>
          <w:rFonts w:asciiTheme="minorHAnsi" w:hAnsiTheme="minorHAnsi"/>
          <w:sz w:val="24"/>
          <w:szCs w:val="24"/>
        </w:rPr>
        <w:t>We</w:t>
      </w:r>
      <w:ins w:id="1" w:author="adrian " w:date="2016-01-18T12:05:00Z">
        <w:r>
          <w:rPr>
            <w:rFonts w:asciiTheme="minorHAnsi" w:hAnsiTheme="minorHAnsi"/>
            <w:sz w:val="24"/>
            <w:szCs w:val="24"/>
          </w:rPr>
        </w:r>
      </w:ins>
      <w:commentRangeEnd w:id="0"/>
      <w:r>
        <w:commentReference w:id="0"/>
      </w:r>
      <w:r>
        <w:rPr>
          <w:rFonts w:asciiTheme="minorHAnsi" w:hAnsiTheme="minorHAnsi"/>
          <w:sz w:val="24"/>
          <w:szCs w:val="24"/>
        </w:rPr>
        <w:t xml:space="preserve"> became aware of two patterns: the first is the </w:t>
      </w:r>
      <w:r>
        <w:rPr>
          <w:rFonts w:asciiTheme="minorHAnsi" w:hAnsiTheme="minorHAnsi"/>
          <w:i/>
          <w:sz w:val="24"/>
          <w:szCs w:val="24"/>
        </w:rPr>
        <w:t xml:space="preserve">plurality </w:t>
      </w:r>
      <w:r>
        <w:rPr>
          <w:rFonts w:asciiTheme="minorHAnsi" w:hAnsiTheme="minorHAnsi"/>
          <w:sz w:val="24"/>
          <w:szCs w:val="24"/>
        </w:rPr>
        <w:t xml:space="preserve">in STS approaches.  </w:t>
      </w:r>
      <w:ins w:id="2" w:author="adrian " w:date="2016-01-18T12:06:00Z">
        <w:r>
          <w:rPr>
            <w:rFonts w:asciiTheme="minorHAnsi" w:hAnsiTheme="minorHAnsi"/>
            <w:sz w:val="24"/>
            <w:szCs w:val="24"/>
          </w:rPr>
          <w:t>W</w:t>
        </w:r>
      </w:ins>
      <w:del w:id="3" w:author="adrian " w:date="2016-01-18T12:06:00Z">
        <w:r>
          <w:rPr>
            <w:rFonts w:asciiTheme="minorHAnsi" w:hAnsiTheme="minorHAnsi"/>
            <w:sz w:val="24"/>
            <w:szCs w:val="24"/>
          </w:rPr>
          <w:delText>By this we mean that, w</w:delText>
        </w:r>
      </w:del>
      <w:r>
        <w:rPr>
          <w:rFonts w:asciiTheme="minorHAnsi" w:hAnsiTheme="minorHAnsi"/>
          <w:sz w:val="24"/>
          <w:szCs w:val="24"/>
        </w:rPr>
        <w:t>hile there were explicit connections between some STS research on imaginaries,</w:t>
      </w:r>
      <w:del w:id="4" w:author="adrian " w:date="2016-01-18T12:06:00Z">
        <w:r>
          <w:rPr>
            <w:rFonts w:asciiTheme="minorHAnsi" w:hAnsiTheme="minorHAnsi"/>
            <w:sz w:val="24"/>
            <w:szCs w:val="24"/>
          </w:rPr>
          <w:delText xml:space="preserve"> it was striking that</w:delText>
        </w:r>
      </w:del>
      <w:r>
        <w:rPr>
          <w:rFonts w:asciiTheme="minorHAnsi" w:hAnsiTheme="minorHAnsi"/>
          <w:sz w:val="24"/>
          <w:szCs w:val="24"/>
        </w:rPr>
        <w:t xml:space="preserve"> there were also </w:t>
      </w:r>
      <w:ins w:id="5" w:author="adrian " w:date="2016-01-18T12:07:00Z">
        <w:r>
          <w:rPr>
            <w:rFonts w:asciiTheme="minorHAnsi" w:hAnsiTheme="minorHAnsi"/>
            <w:sz w:val="24"/>
            <w:szCs w:val="24"/>
          </w:rPr>
          <w:t xml:space="preserve">some </w:t>
        </w:r>
      </w:ins>
      <w:del w:id="6" w:author="adrian " w:date="2016-01-18T12:07:00Z">
        <w:r>
          <w:rPr>
            <w:rFonts w:asciiTheme="minorHAnsi" w:hAnsiTheme="minorHAnsi"/>
            <w:sz w:val="24"/>
            <w:szCs w:val="24"/>
          </w:rPr>
          <w:delText xml:space="preserve">quite </w:delText>
        </w:r>
      </w:del>
      <w:ins w:id="7" w:author="adrian " w:date="2016-01-18T12:07:00Z">
        <w:r>
          <w:rPr>
            <w:rFonts w:asciiTheme="minorHAnsi" w:hAnsiTheme="minorHAnsi"/>
            <w:sz w:val="24"/>
            <w:szCs w:val="24"/>
          </w:rPr>
          <w:t xml:space="preserve">strikingly </w:t>
        </w:r>
      </w:ins>
      <w:r>
        <w:rPr>
          <w:rFonts w:asciiTheme="minorHAnsi" w:hAnsiTheme="minorHAnsi"/>
          <w:sz w:val="24"/>
          <w:szCs w:val="24"/>
        </w:rPr>
        <w:t xml:space="preserve">distinct clusters of work </w:t>
      </w:r>
      <w:del w:id="8" w:author="adrian " w:date="2016-01-18T12:07:00Z">
        <w:r>
          <w:rPr>
            <w:rFonts w:asciiTheme="minorHAnsi" w:hAnsiTheme="minorHAnsi"/>
            <w:sz w:val="24"/>
            <w:szCs w:val="24"/>
            <w:shd w:fill="FFFF00" w:val="clear"/>
          </w:rPr>
          <w:delText>with minimal cross-referencing</w:delText>
        </w:r>
      </w:del>
      <w:r>
        <w:rPr>
          <w:rFonts w:asciiTheme="minorHAnsi" w:hAnsiTheme="minorHAnsi"/>
          <w:sz w:val="24"/>
          <w:szCs w:val="24"/>
        </w:rPr>
        <w:t>. Second</w:t>
      </w:r>
      <w:del w:id="9" w:author="adrian " w:date="2016-01-18T12:01:00Z">
        <w:r>
          <w:rPr>
            <w:rFonts w:asciiTheme="minorHAnsi" w:hAnsiTheme="minorHAnsi"/>
            <w:sz w:val="24"/>
            <w:szCs w:val="24"/>
          </w:rPr>
          <w:delText>ly</w:delText>
        </w:r>
      </w:del>
      <w:r>
        <w:rPr>
          <w:rFonts w:asciiTheme="minorHAnsi" w:hAnsiTheme="minorHAnsi"/>
          <w:sz w:val="24"/>
          <w:szCs w:val="24"/>
        </w:rPr>
        <w:t xml:space="preserve">, </w:t>
      </w:r>
      <w:del w:id="10" w:author="adrian " w:date="2016-01-18T12:07:00Z">
        <w:r>
          <w:rPr>
            <w:rFonts w:asciiTheme="minorHAnsi" w:hAnsiTheme="minorHAnsi"/>
            <w:sz w:val="24"/>
            <w:szCs w:val="24"/>
          </w:rPr>
          <w:delText xml:space="preserve">as we </w:delText>
        </w:r>
      </w:del>
      <w:r>
        <w:rPr>
          <w:rFonts w:asciiTheme="minorHAnsi" w:hAnsiTheme="minorHAnsi"/>
          <w:sz w:val="24"/>
          <w:szCs w:val="24"/>
        </w:rPr>
        <w:t>examin</w:t>
      </w:r>
      <w:ins w:id="11" w:author="adrian " w:date="2016-01-18T12:07:00Z">
        <w:r>
          <w:rPr>
            <w:rFonts w:asciiTheme="minorHAnsi" w:hAnsiTheme="minorHAnsi"/>
            <w:sz w:val="24"/>
            <w:szCs w:val="24"/>
          </w:rPr>
          <w:t>ing</w:t>
        </w:r>
      </w:ins>
      <w:del w:id="12" w:author="adrian " w:date="2016-01-18T12:07:00Z">
        <w:r>
          <w:rPr>
            <w:rFonts w:asciiTheme="minorHAnsi" w:hAnsiTheme="minorHAnsi"/>
            <w:sz w:val="24"/>
            <w:szCs w:val="24"/>
          </w:rPr>
          <w:delText>ed</w:delText>
        </w:r>
      </w:del>
      <w:r>
        <w:rPr>
          <w:rFonts w:asciiTheme="minorHAnsi" w:hAnsiTheme="minorHAnsi"/>
          <w:sz w:val="24"/>
          <w:szCs w:val="24"/>
        </w:rPr>
        <w:t xml:space="preserve"> the clusters of STS work on the imaginary, we found </w:t>
      </w:r>
      <w:r>
        <w:rPr>
          <w:rFonts w:asciiTheme="minorHAnsi" w:hAnsiTheme="minorHAnsi"/>
          <w:sz w:val="24"/>
          <w:szCs w:val="24"/>
          <w:shd w:fill="FFFF00" w:val="clear"/>
        </w:rPr>
        <w:t>limited</w:t>
      </w:r>
      <w:r>
        <w:rPr>
          <w:rFonts w:asciiTheme="minorHAnsi" w:hAnsiTheme="minorHAnsi"/>
          <w:sz w:val="24"/>
          <w:szCs w:val="24"/>
        </w:rPr>
        <w:t xml:space="preserve"> reference to the theoretical hinterland of the concept.   </w:t>
      </w:r>
      <w:ins w:id="13" w:author="adrian " w:date="2016-01-18T12:08:00Z">
        <w:r>
          <w:rPr>
            <w:rFonts w:asciiTheme="minorHAnsi" w:hAnsiTheme="minorHAnsi"/>
            <w:sz w:val="24"/>
            <w:szCs w:val="24"/>
          </w:rPr>
          <w:t>A</w:t>
        </w:r>
      </w:ins>
      <w:del w:id="14" w:author="adrian " w:date="2016-01-18T12:08:00Z">
        <w:r>
          <w:rPr>
            <w:rFonts w:asciiTheme="minorHAnsi" w:hAnsiTheme="minorHAnsi"/>
            <w:sz w:val="24"/>
            <w:szCs w:val="24"/>
          </w:rPr>
          <w:delText>We noted that a</w:delText>
        </w:r>
      </w:del>
      <w:r>
        <w:rPr>
          <w:rFonts w:asciiTheme="minorHAnsi" w:hAnsiTheme="minorHAnsi"/>
          <w:sz w:val="24"/>
          <w:szCs w:val="24"/>
        </w:rPr>
        <w:t>uthors frequently used the concept with little or no reference to a theoretical or a methodological repertoire, but with, nonetheless, a strong sense of its relevance.  This lacuna began to dissipate</w:t>
      </w:r>
      <w:del w:id="15" w:author="adrian " w:date="2016-01-18T12:08:00Z">
        <w:r>
          <w:rPr>
            <w:rFonts w:asciiTheme="minorHAnsi" w:hAnsiTheme="minorHAnsi"/>
            <w:sz w:val="24"/>
            <w:szCs w:val="24"/>
          </w:rPr>
          <w:delText xml:space="preserve"> as we drafted</w:delText>
        </w:r>
      </w:del>
      <w:ins w:id="16" w:author="adrian " w:date="2016-01-18T12:08:00Z">
        <w:r>
          <w:rPr>
            <w:rFonts w:asciiTheme="minorHAnsi" w:hAnsiTheme="minorHAnsi"/>
            <w:sz w:val="24"/>
            <w:szCs w:val="24"/>
          </w:rPr>
          <w:t xml:space="preserve"> </w:t>
        </w:r>
      </w:ins>
      <w:ins w:id="17" w:author="adrian " w:date="2016-01-18T12:08:00Z">
        <w:r>
          <w:rPr>
            <w:rFonts w:asciiTheme="minorHAnsi" w:hAnsiTheme="minorHAnsi"/>
            <w:sz w:val="24"/>
            <w:szCs w:val="24"/>
          </w:rPr>
          <w:t>during the drafting of</w:t>
        </w:r>
      </w:ins>
      <w:r>
        <w:rPr>
          <w:rFonts w:asciiTheme="minorHAnsi" w:hAnsiTheme="minorHAnsi"/>
          <w:sz w:val="24"/>
          <w:szCs w:val="24"/>
        </w:rPr>
        <w:t xml:space="preserve"> this chapter (see, for example, </w:t>
      </w:r>
      <w:commentRangeStart w:id="1"/>
      <w:r>
        <w:rPr>
          <w:rFonts w:asciiTheme="minorHAnsi" w:hAnsiTheme="minorHAnsi"/>
          <w:sz w:val="24"/>
          <w:szCs w:val="24"/>
        </w:rPr>
        <w:t>Harvard University 2015</w:t>
      </w:r>
      <w:ins w:id="18" w:author="adrian " w:date="2016-01-18T12:09:00Z">
        <w:r>
          <w:rPr>
            <w:rFonts w:asciiTheme="minorHAnsi" w:hAnsiTheme="minorHAnsi"/>
            <w:sz w:val="24"/>
            <w:szCs w:val="24"/>
          </w:rPr>
        </w:r>
      </w:ins>
      <w:commentRangeEnd w:id="1"/>
      <w:r>
        <w:commentReference w:id="1"/>
      </w:r>
      <w:r>
        <w:rPr>
          <w:rFonts w:asciiTheme="minorHAnsi" w:hAnsiTheme="minorHAnsi"/>
          <w:sz w:val="24"/>
          <w:szCs w:val="24"/>
        </w:rPr>
        <w:t xml:space="preserve">; Nerlich and Morris 2015; Jasanoff  2015a).   Sheila Jasanoff’s recent exposition of the ‘theoretical precursors’ and ‘major methodological approaches’ in a new collection of work on the imaginary </w:t>
      </w:r>
      <w:r>
        <w:rPr>
          <w:rFonts w:asciiTheme="minorHAnsi" w:hAnsiTheme="minorHAnsi"/>
          <w:sz w:val="24"/>
          <w:szCs w:val="24"/>
          <w:shd w:fill="FFFF00" w:val="clear"/>
        </w:rPr>
        <w:t>(2015a, 6)</w:t>
      </w:r>
      <w:r>
        <w:rPr>
          <w:rFonts w:asciiTheme="minorHAnsi" w:hAnsiTheme="minorHAnsi"/>
          <w:sz w:val="24"/>
          <w:szCs w:val="24"/>
        </w:rPr>
        <w:t xml:space="preserve"> remains exceptional. </w:t>
      </w:r>
    </w:p>
    <w:p>
      <w:pPr>
        <w:pStyle w:val="Normal"/>
        <w:spacing w:lineRule="auto" w:line="240"/>
        <w:ind w:hanging="0"/>
        <w:rPr/>
      </w:pPr>
      <w:r>
        <w:rPr>
          <w:rFonts w:asciiTheme="minorHAnsi" w:hAnsiTheme="minorHAnsi"/>
          <w:sz w:val="24"/>
          <w:szCs w:val="24"/>
        </w:rPr>
        <w:tab/>
      </w:r>
      <w:del w:id="19" w:author="adrian " w:date="2016-01-18T12:03:00Z">
        <w:r>
          <w:rPr>
            <w:rFonts w:asciiTheme="minorHAnsi" w:hAnsiTheme="minorHAnsi"/>
            <w:sz w:val="24"/>
            <w:szCs w:val="24"/>
          </w:rPr>
          <w:delText>However</w:delText>
        </w:r>
      </w:del>
      <w:r>
        <w:rPr>
          <w:rFonts w:asciiTheme="minorHAnsi" w:hAnsiTheme="minorHAnsi"/>
          <w:sz w:val="24"/>
          <w:szCs w:val="24"/>
        </w:rPr>
        <w:t xml:space="preserve">, </w:t>
      </w:r>
      <w:ins w:id="20" w:author="adrian " w:date="2016-01-18T12:03:00Z">
        <w:r>
          <w:rPr>
            <w:rFonts w:asciiTheme="minorHAnsi" w:hAnsiTheme="minorHAnsi"/>
            <w:sz w:val="24"/>
            <w:szCs w:val="24"/>
          </w:rPr>
          <w:t>O</w:t>
        </w:r>
      </w:ins>
      <w:del w:id="21" w:author="adrian " w:date="2016-01-18T12:03:00Z">
        <w:r>
          <w:rPr>
            <w:rFonts w:asciiTheme="minorHAnsi" w:hAnsiTheme="minorHAnsi"/>
            <w:sz w:val="24"/>
            <w:szCs w:val="24"/>
          </w:rPr>
          <w:delText>o</w:delText>
        </w:r>
      </w:del>
      <w:r>
        <w:rPr>
          <w:rFonts w:asciiTheme="minorHAnsi" w:hAnsiTheme="minorHAnsi"/>
          <w:sz w:val="24"/>
          <w:szCs w:val="24"/>
        </w:rPr>
        <w:t xml:space="preserve">ur curiosity about the </w:t>
      </w:r>
      <w:del w:id="22" w:author="adrian " w:date="2016-01-18T12:16:00Z">
        <w:r>
          <w:rPr>
            <w:rFonts w:asciiTheme="minorHAnsi" w:hAnsiTheme="minorHAnsi"/>
            <w:sz w:val="24"/>
            <w:szCs w:val="24"/>
          </w:rPr>
          <w:delText xml:space="preserve">recent concern with </w:delText>
        </w:r>
      </w:del>
      <w:ins w:id="23" w:author="adrian " w:date="2016-01-18T12:16:00Z">
        <w:r>
          <w:rPr>
            <w:rFonts w:asciiTheme="minorHAnsi" w:hAnsiTheme="minorHAnsi"/>
            <w:sz w:val="24"/>
            <w:szCs w:val="24"/>
          </w:rPr>
          <w:t xml:space="preserve">plural yet disparate </w:t>
        </w:r>
      </w:ins>
      <w:r>
        <w:rPr>
          <w:rFonts w:asciiTheme="minorHAnsi" w:hAnsiTheme="minorHAnsi"/>
          <w:sz w:val="24"/>
          <w:szCs w:val="24"/>
        </w:rPr>
        <w:t xml:space="preserve">imaginaries </w:t>
      </w:r>
      <w:del w:id="24" w:author="adrian " w:date="2016-01-18T12:17:00Z">
        <w:r>
          <w:rPr>
            <w:rFonts w:asciiTheme="minorHAnsi" w:hAnsiTheme="minorHAnsi"/>
            <w:sz w:val="24"/>
            <w:szCs w:val="24"/>
          </w:rPr>
          <w:delText xml:space="preserve">and our observations of the lie of the land </w:delText>
        </w:r>
      </w:del>
      <w:ins w:id="25" w:author="adrian " w:date="2016-01-18T12:17:00Z">
        <w:r>
          <w:rPr>
            <w:rFonts w:asciiTheme="minorHAnsi" w:hAnsiTheme="minorHAnsi"/>
            <w:sz w:val="24"/>
            <w:szCs w:val="24"/>
          </w:rPr>
          <w:t xml:space="preserve"> </w:t>
        </w:r>
      </w:ins>
      <w:r>
        <w:rPr>
          <w:rFonts w:asciiTheme="minorHAnsi" w:hAnsiTheme="minorHAnsi"/>
          <w:sz w:val="24"/>
          <w:szCs w:val="24"/>
        </w:rPr>
        <w:t xml:space="preserve">in STS led us to a genealogical approach in this chapter.   This permits us to acknowledge the diversity of STS research undertaken with reference to this concept, without assuming a </w:t>
      </w:r>
      <w:del w:id="26" w:author="adrian " w:date="2016-01-18T12:23:00Z">
        <w:r>
          <w:rPr>
            <w:rFonts w:asciiTheme="minorHAnsi" w:hAnsiTheme="minorHAnsi"/>
            <w:sz w:val="24"/>
            <w:szCs w:val="24"/>
          </w:rPr>
          <w:delText xml:space="preserve">specific </w:delText>
        </w:r>
      </w:del>
      <w:ins w:id="27" w:author="adrian " w:date="2016-01-18T12:23:00Z">
        <w:r>
          <w:rPr>
            <w:rFonts w:asciiTheme="minorHAnsi" w:hAnsiTheme="minorHAnsi"/>
            <w:sz w:val="24"/>
            <w:szCs w:val="24"/>
          </w:rPr>
          <w:t xml:space="preserve">unified </w:t>
        </w:r>
      </w:ins>
      <w:r>
        <w:rPr>
          <w:rFonts w:asciiTheme="minorHAnsi" w:hAnsiTheme="minorHAnsi"/>
          <w:sz w:val="24"/>
          <w:szCs w:val="24"/>
        </w:rPr>
        <w:t xml:space="preserve">understanding of the concept or a </w:t>
      </w:r>
      <w:del w:id="28" w:author="adrian " w:date="2016-01-18T12:23:00Z">
        <w:r>
          <w:rPr>
            <w:rFonts w:asciiTheme="minorHAnsi" w:hAnsiTheme="minorHAnsi"/>
            <w:sz w:val="24"/>
            <w:szCs w:val="24"/>
          </w:rPr>
          <w:delText xml:space="preserve">particular </w:delText>
        </w:r>
      </w:del>
      <w:ins w:id="29" w:author="adrian " w:date="2016-01-18T12:23:00Z">
        <w:r>
          <w:rPr>
            <w:rFonts w:asciiTheme="minorHAnsi" w:hAnsiTheme="minorHAnsi"/>
            <w:sz w:val="24"/>
            <w:szCs w:val="24"/>
          </w:rPr>
          <w:t xml:space="preserve">single </w:t>
        </w:r>
      </w:ins>
      <w:r>
        <w:rPr>
          <w:rFonts w:asciiTheme="minorHAnsi" w:hAnsiTheme="minorHAnsi"/>
          <w:sz w:val="24"/>
          <w:szCs w:val="24"/>
        </w:rPr>
        <w:t xml:space="preserve">program or trajectory for </w:t>
      </w:r>
      <w:del w:id="30" w:author="adrian " w:date="2016-01-18T13:38:00Z">
        <w:r>
          <w:rPr>
            <w:rFonts w:asciiTheme="minorHAnsi" w:hAnsiTheme="minorHAnsi"/>
            <w:sz w:val="24"/>
            <w:szCs w:val="24"/>
          </w:rPr>
          <w:delText>investigation</w:delText>
        </w:r>
      </w:del>
      <w:ins w:id="31" w:author="adrian " w:date="2016-01-18T13:38:00Z">
        <w:r>
          <w:rPr>
            <w:rFonts w:asciiTheme="minorHAnsi" w:hAnsiTheme="minorHAnsi"/>
            <w:sz w:val="24"/>
            <w:szCs w:val="24"/>
          </w:rPr>
          <w:t>its development</w:t>
        </w:r>
      </w:ins>
      <w:r>
        <w:rPr>
          <w:rFonts w:asciiTheme="minorHAnsi" w:hAnsiTheme="minorHAnsi"/>
          <w:sz w:val="24"/>
          <w:szCs w:val="24"/>
        </w:rPr>
        <w:t xml:space="preserve">.  This approach informs the structure of the chapter that follows: we begin </w:t>
      </w:r>
      <w:ins w:id="32" w:author="adrian " w:date="2016-01-18T12:18:00Z">
        <w:r>
          <w:rPr>
            <w:rFonts w:asciiTheme="minorHAnsi" w:hAnsiTheme="minorHAnsi"/>
            <w:sz w:val="24"/>
            <w:szCs w:val="24"/>
          </w:rPr>
          <w:t xml:space="preserve">from </w:t>
        </w:r>
      </w:ins>
      <w:del w:id="33" w:author="adrian " w:date="2016-01-18T12:18:00Z">
        <w:r>
          <w:rPr>
            <w:rFonts w:asciiTheme="minorHAnsi" w:hAnsiTheme="minorHAnsi"/>
            <w:sz w:val="24"/>
            <w:szCs w:val="24"/>
          </w:rPr>
          <w:delText xml:space="preserve">with ruminations on </w:delText>
        </w:r>
      </w:del>
      <w:r>
        <w:rPr>
          <w:rFonts w:asciiTheme="minorHAnsi" w:hAnsiTheme="minorHAnsi"/>
          <w:sz w:val="24"/>
          <w:szCs w:val="24"/>
        </w:rPr>
        <w:t xml:space="preserve">the </w:t>
      </w:r>
      <w:ins w:id="34" w:author="adrian " w:date="2016-01-18T12:19:00Z">
        <w:r>
          <w:rPr>
            <w:rFonts w:asciiTheme="minorHAnsi" w:hAnsiTheme="minorHAnsi"/>
            <w:sz w:val="24"/>
            <w:szCs w:val="24"/>
          </w:rPr>
          <w:t xml:space="preserve">etymology and features of the </w:t>
        </w:r>
      </w:ins>
      <w:r>
        <w:rPr>
          <w:rFonts w:asciiTheme="minorHAnsi" w:hAnsiTheme="minorHAnsi"/>
          <w:sz w:val="24"/>
          <w:szCs w:val="24"/>
        </w:rPr>
        <w:t xml:space="preserve">term itself </w:t>
      </w:r>
      <w:del w:id="35" w:author="adrian " w:date="2016-01-18T12:19:00Z">
        <w:r>
          <w:rPr>
            <w:rFonts w:asciiTheme="minorHAnsi" w:hAnsiTheme="minorHAnsi"/>
            <w:sz w:val="24"/>
            <w:szCs w:val="24"/>
          </w:rPr>
          <w:delText xml:space="preserve">-- its etymology and features of its usage </w:delText>
        </w:r>
      </w:del>
      <w:ins w:id="36" w:author="adrian " w:date="2016-01-18T12:19:00Z">
        <w:r>
          <w:rPr>
            <w:rFonts w:asciiTheme="minorHAnsi" w:hAnsiTheme="minorHAnsi"/>
            <w:sz w:val="24"/>
            <w:szCs w:val="24"/>
          </w:rPr>
          <w:t xml:space="preserve">as used </w:t>
        </w:r>
      </w:ins>
      <w:r>
        <w:rPr>
          <w:rFonts w:asciiTheme="minorHAnsi" w:hAnsiTheme="minorHAnsi"/>
          <w:sz w:val="24"/>
          <w:szCs w:val="24"/>
        </w:rPr>
        <w:t xml:space="preserve">in STS, and then trace a </w:t>
      </w:r>
      <w:del w:id="37" w:author="adrian " w:date="2016-01-18T12:19:00Z">
        <w:r>
          <w:rPr>
            <w:rFonts w:asciiTheme="minorHAnsi" w:hAnsiTheme="minorHAnsi"/>
            <w:sz w:val="24"/>
            <w:szCs w:val="24"/>
          </w:rPr>
          <w:delText xml:space="preserve">broad </w:delText>
        </w:r>
      </w:del>
      <w:r>
        <w:rPr>
          <w:rFonts w:asciiTheme="minorHAnsi" w:hAnsiTheme="minorHAnsi"/>
          <w:sz w:val="24"/>
          <w:szCs w:val="24"/>
        </w:rPr>
        <w:t>genealog</w:t>
      </w:r>
      <w:ins w:id="38" w:author="adrian " w:date="2016-01-18T12:20:00Z">
        <w:r>
          <w:rPr>
            <w:rFonts w:asciiTheme="minorHAnsi" w:hAnsiTheme="minorHAnsi"/>
            <w:sz w:val="24"/>
            <w:szCs w:val="24"/>
          </w:rPr>
          <w:t xml:space="preserve">y </w:t>
        </w:r>
      </w:ins>
      <w:del w:id="39" w:author="adrian " w:date="2016-01-18T12:18:00Z">
        <w:r>
          <w:rPr>
            <w:rFonts w:asciiTheme="minorHAnsi" w:hAnsiTheme="minorHAnsi"/>
            <w:sz w:val="24"/>
            <w:szCs w:val="24"/>
          </w:rPr>
          <w:delText xml:space="preserve">ical canvas which </w:delText>
        </w:r>
      </w:del>
      <w:ins w:id="40" w:author="adrian " w:date="2016-01-18T12:18:00Z">
        <w:r>
          <w:rPr>
            <w:rFonts w:asciiTheme="minorHAnsi" w:hAnsiTheme="minorHAnsi"/>
            <w:sz w:val="24"/>
            <w:szCs w:val="24"/>
          </w:rPr>
          <w:t xml:space="preserve"> </w:t>
        </w:r>
      </w:ins>
      <w:r>
        <w:rPr>
          <w:rFonts w:asciiTheme="minorHAnsi" w:hAnsiTheme="minorHAnsi"/>
          <w:sz w:val="24"/>
          <w:szCs w:val="24"/>
        </w:rPr>
        <w:t>highlight</w:t>
      </w:r>
      <w:ins w:id="41" w:author="adrian " w:date="2016-01-18T13:39:00Z">
        <w:r>
          <w:rPr>
            <w:rFonts w:asciiTheme="minorHAnsi" w:hAnsiTheme="minorHAnsi"/>
            <w:sz w:val="24"/>
            <w:szCs w:val="24"/>
          </w:rPr>
          <w:t xml:space="preserve">ing </w:t>
        </w:r>
      </w:ins>
      <w:r>
        <w:rPr>
          <w:rFonts w:asciiTheme="minorHAnsi" w:hAnsiTheme="minorHAnsi"/>
          <w:sz w:val="24"/>
          <w:szCs w:val="24"/>
        </w:rPr>
        <w:t xml:space="preserve"> </w:t>
      </w:r>
      <w:del w:id="42" w:author="adrian " w:date="2016-01-18T13:39:00Z">
        <w:r>
          <w:rPr>
            <w:rFonts w:asciiTheme="minorHAnsi" w:hAnsiTheme="minorHAnsi"/>
            <w:sz w:val="24"/>
            <w:szCs w:val="24"/>
          </w:rPr>
          <w:delText>some</w:delText>
        </w:r>
      </w:del>
      <w:r>
        <w:rPr>
          <w:rFonts w:asciiTheme="minorHAnsi" w:hAnsiTheme="minorHAnsi"/>
          <w:sz w:val="24"/>
          <w:szCs w:val="24"/>
        </w:rPr>
        <w:t xml:space="preserve"> </w:t>
      </w:r>
      <w:del w:id="43" w:author="adrian " w:date="2016-01-18T12:21:00Z">
        <w:r>
          <w:rPr>
            <w:rFonts w:asciiTheme="minorHAnsi" w:hAnsiTheme="minorHAnsi"/>
            <w:sz w:val="24"/>
            <w:szCs w:val="24"/>
          </w:rPr>
          <w:delText xml:space="preserve">of the more established ways into </w:delText>
        </w:r>
      </w:del>
      <w:ins w:id="44" w:author="adrian " w:date="2016-01-18T12:21:00Z">
        <w:r>
          <w:rPr>
            <w:rFonts w:asciiTheme="minorHAnsi" w:hAnsiTheme="minorHAnsi"/>
            <w:sz w:val="24"/>
            <w:szCs w:val="24"/>
          </w:rPr>
          <w:t xml:space="preserve">the main lineages of </w:t>
        </w:r>
      </w:ins>
      <w:r>
        <w:rPr>
          <w:rFonts w:asciiTheme="minorHAnsi" w:hAnsiTheme="minorHAnsi"/>
          <w:sz w:val="24"/>
          <w:szCs w:val="24"/>
        </w:rPr>
        <w:t xml:space="preserve">imaginaries.  We </w:t>
      </w:r>
      <w:del w:id="45" w:author="adrian " w:date="2016-01-18T12:21:00Z">
        <w:r>
          <w:rPr>
            <w:rFonts w:asciiTheme="minorHAnsi" w:hAnsiTheme="minorHAnsi"/>
            <w:sz w:val="24"/>
            <w:szCs w:val="24"/>
          </w:rPr>
          <w:delText xml:space="preserve">then </w:delText>
        </w:r>
      </w:del>
      <w:r>
        <w:rPr>
          <w:rFonts w:asciiTheme="minorHAnsi" w:hAnsiTheme="minorHAnsi"/>
          <w:sz w:val="24"/>
          <w:szCs w:val="24"/>
        </w:rPr>
        <w:t>identify and</w:t>
      </w:r>
      <w:del w:id="46" w:author="adrian " w:date="2016-01-18T12:22:00Z">
        <w:r>
          <w:rPr>
            <w:rFonts w:asciiTheme="minorHAnsi" w:hAnsiTheme="minorHAnsi"/>
            <w:sz w:val="24"/>
            <w:szCs w:val="24"/>
          </w:rPr>
          <w:delText xml:space="preserve"> discuss </w:delText>
        </w:r>
      </w:del>
      <w:r>
        <w:rPr>
          <w:rFonts w:asciiTheme="minorHAnsi" w:hAnsiTheme="minorHAnsi"/>
          <w:sz w:val="24"/>
          <w:szCs w:val="24"/>
        </w:rPr>
        <w:t>three key clusters of STS research</w:t>
      </w:r>
      <w:ins w:id="47" w:author="adrian " w:date="2016-01-18T12:22:00Z">
        <w:r>
          <w:rPr>
            <w:rFonts w:asciiTheme="minorHAnsi" w:hAnsiTheme="minorHAnsi"/>
            <w:sz w:val="24"/>
            <w:szCs w:val="24"/>
          </w:rPr>
          <w:t xml:space="preserve"> </w:t>
        </w:r>
      </w:ins>
      <w:ins w:id="48" w:author="adrian " w:date="2016-01-18T12:22:00Z">
        <w:r>
          <w:rPr>
            <w:rFonts w:asciiTheme="minorHAnsi" w:hAnsiTheme="minorHAnsi"/>
            <w:sz w:val="24"/>
            <w:szCs w:val="24"/>
          </w:rPr>
          <w:t>stemming from the genealogy</w:t>
        </w:r>
      </w:ins>
      <w:r>
        <w:rPr>
          <w:rFonts w:asciiTheme="minorHAnsi" w:hAnsiTheme="minorHAnsi"/>
          <w:sz w:val="24"/>
          <w:szCs w:val="24"/>
        </w:rPr>
        <w:t xml:space="preserve">. </w:t>
      </w:r>
      <w:del w:id="49" w:author="adrian " w:date="2016-01-18T12:26:00Z">
        <w:r>
          <w:rPr>
            <w:rFonts w:asciiTheme="minorHAnsi" w:hAnsiTheme="minorHAnsi"/>
            <w:sz w:val="24"/>
            <w:szCs w:val="24"/>
          </w:rPr>
          <w:delText>By way of conclusion, we rehearse key arguments and observations emerging in the chapter, and offer reflections about what else may be going on in this turn in STS work</w:delText>
        </w:r>
      </w:del>
      <w:commentRangeStart w:id="2"/>
      <w:r>
        <w:rPr>
          <w:rFonts w:asciiTheme="minorHAnsi" w:hAnsiTheme="minorHAnsi"/>
          <w:sz w:val="24"/>
          <w:szCs w:val="24"/>
        </w:rPr>
        <w:t>.</w:t>
      </w:r>
      <w:ins w:id="50" w:author="adrian " w:date="2016-01-18T12:24:00Z">
        <w:commentRangeEnd w:id="2"/>
        <w:r>
          <w:commentReference w:id="2"/>
        </w:r>
        <w:r>
          <w:rPr>
            <w:rFonts w:asciiTheme="minorHAnsi" w:hAnsiTheme="minorHAnsi"/>
            <w:sz w:val="24"/>
            <w:szCs w:val="24"/>
          </w:rPr>
        </w:r>
      </w:ins>
    </w:p>
    <w:p>
      <w:pPr>
        <w:pStyle w:val="Normal"/>
        <w:spacing w:lineRule="auto" w:line="240"/>
        <w:rPr/>
      </w:pPr>
      <w:ins w:id="51" w:author="adrian " w:date="2016-01-18T12:36:00Z">
        <w:r>
          <w:rPr>
            <w:rFonts w:asciiTheme="minorHAnsi" w:hAnsiTheme="minorHAnsi"/>
            <w:sz w:val="24"/>
            <w:szCs w:val="24"/>
          </w:rPr>
          <w:t xml:space="preserve"> </w:t>
        </w:r>
      </w:ins>
      <w:ins w:id="52" w:author="adrian " w:date="2016-01-18T12:36:00Z">
        <w:r>
          <w:rPr>
            <w:rFonts w:asciiTheme="minorHAnsi" w:hAnsiTheme="minorHAnsi"/>
            <w:sz w:val="24"/>
            <w:szCs w:val="24"/>
          </w:rPr>
          <w:t xml:space="preserve">Our tracking, genealogy and reflections </w:t>
        </w:r>
      </w:ins>
      <w:ins w:id="53" w:author="adrian " w:date="2016-01-18T12:36:00Z">
        <w:r>
          <w:rPr>
            <w:rFonts w:asciiTheme="minorHAnsi" w:hAnsiTheme="minorHAnsi"/>
            <w:sz w:val="24"/>
            <w:szCs w:val="24"/>
          </w:rPr>
          <w:t xml:space="preserve">primary address the </w:t>
        </w:r>
      </w:ins>
      <w:ins w:id="54" w:author="adrian " w:date="2016-01-18T12:36:00Z">
        <w:r>
          <w:rPr>
            <w:rFonts w:asciiTheme="minorHAnsi" w:hAnsiTheme="minorHAnsi"/>
            <w:sz w:val="24"/>
            <w:szCs w:val="24"/>
          </w:rPr>
          <w:t xml:space="preserve">emergence of the concept </w:t>
        </w:r>
      </w:ins>
      <w:ins w:id="55" w:author="adrian " w:date="2016-01-18T12:36:00Z">
        <w:r>
          <w:rPr>
            <w:rFonts w:asciiTheme="minorHAnsi" w:hAnsiTheme="minorHAnsi"/>
            <w:sz w:val="24"/>
            <w:szCs w:val="24"/>
          </w:rPr>
          <w:t xml:space="preserve">in </w:t>
        </w:r>
      </w:ins>
      <w:ins w:id="56" w:author="adrian " w:date="2016-01-18T12:36:00Z">
        <w:r>
          <w:rPr>
            <w:rFonts w:asciiTheme="minorHAnsi" w:hAnsiTheme="minorHAnsi"/>
            <w:sz w:val="24"/>
            <w:szCs w:val="24"/>
          </w:rPr>
          <w:t xml:space="preserve"> Euro-American science</w:t>
        </w:r>
      </w:ins>
      <w:ins w:id="57" w:author="adrian " w:date="2016-01-18T12:36:00Z">
        <w:r>
          <w:rPr>
            <w:rFonts w:asciiTheme="minorHAnsi" w:hAnsiTheme="minorHAnsi"/>
            <w:sz w:val="24"/>
            <w:szCs w:val="24"/>
          </w:rPr>
          <w:t>s</w:t>
        </w:r>
      </w:ins>
      <w:ins w:id="58" w:author="adrian " w:date="2016-01-18T12:36:00Z">
        <w:r>
          <w:rPr>
            <w:rFonts w:asciiTheme="minorHAnsi" w:hAnsiTheme="minorHAnsi"/>
            <w:sz w:val="24"/>
            <w:szCs w:val="24"/>
          </w:rPr>
          <w:t xml:space="preserve"> and technolog</w:t>
        </w:r>
      </w:ins>
      <w:ins w:id="59" w:author="adrian " w:date="2016-01-18T12:36:00Z">
        <w:r>
          <w:rPr>
            <w:rFonts w:asciiTheme="minorHAnsi" w:hAnsiTheme="minorHAnsi"/>
            <w:sz w:val="24"/>
            <w:szCs w:val="24"/>
          </w:rPr>
          <w:t>ies</w:t>
        </w:r>
      </w:ins>
      <w:ins w:id="60" w:author="adrian " w:date="2016-01-18T12:36:00Z">
        <w:r>
          <w:rPr>
            <w:rFonts w:asciiTheme="minorHAnsi" w:hAnsiTheme="minorHAnsi"/>
            <w:sz w:val="24"/>
            <w:szCs w:val="24"/>
          </w:rPr>
          <w:t xml:space="preserve">. </w:t>
        </w:r>
      </w:ins>
      <w:r>
        <w:rPr>
          <w:rFonts w:asciiTheme="minorHAnsi" w:hAnsiTheme="minorHAnsi"/>
          <w:sz w:val="24"/>
          <w:szCs w:val="24"/>
        </w:rPr>
        <w:t>Figure 1. 2 maps the complex terrain covered in this study. Its complexity indicates the proliferation</w:t>
      </w:r>
      <w:ins w:id="61" w:author="adrian " w:date="2016-01-18T12:36:00Z">
        <w:r>
          <w:rPr>
            <w:rFonts w:asciiTheme="minorHAnsi" w:hAnsiTheme="minorHAnsi"/>
            <w:sz w:val="24"/>
            <w:szCs w:val="24"/>
          </w:rPr>
          <w:t xml:space="preserve"> </w:t>
        </w:r>
      </w:ins>
      <w:ins w:id="62" w:author="adrian " w:date="2016-01-18T12:36:00Z">
        <w:r>
          <w:rPr>
            <w:rFonts w:asciiTheme="minorHAnsi" w:hAnsiTheme="minorHAnsi"/>
            <w:sz w:val="24"/>
            <w:szCs w:val="24"/>
          </w:rPr>
          <w:t>and diversity</w:t>
        </w:r>
      </w:ins>
      <w:r>
        <w:rPr>
          <w:rFonts w:asciiTheme="minorHAnsi" w:hAnsiTheme="minorHAnsi"/>
          <w:sz w:val="24"/>
          <w:szCs w:val="24"/>
        </w:rPr>
        <w:t xml:space="preserve"> of the term </w:t>
      </w:r>
      <w:del w:id="63" w:author="adrian " w:date="2016-01-18T12:36:00Z">
        <w:r>
          <w:rPr>
            <w:rFonts w:asciiTheme="minorHAnsi" w:hAnsiTheme="minorHAnsi"/>
            <w:sz w:val="24"/>
            <w:szCs w:val="24"/>
          </w:rPr>
          <w:delText>and the diversity</w:delText>
        </w:r>
      </w:del>
      <w:r>
        <w:rPr>
          <w:rFonts w:asciiTheme="minorHAnsi" w:hAnsiTheme="minorHAnsi"/>
          <w:sz w:val="24"/>
          <w:szCs w:val="24"/>
        </w:rPr>
        <w:t>, which we could not consider in detail in our examination of prominent clusters of STS research.</w:t>
      </w:r>
      <w:del w:id="64" w:author="adrian " w:date="2016-01-18T12:36:00Z">
        <w:r>
          <w:rPr>
            <w:rFonts w:asciiTheme="minorHAnsi" w:hAnsiTheme="minorHAnsi"/>
            <w:sz w:val="24"/>
            <w:szCs w:val="24"/>
          </w:rPr>
          <w:delText xml:space="preserve"> Our tracking, genealogy and reflections derive from the emergence of the concept predominantly with reference to science and technology in Euro-American contexts.</w:delText>
        </w:r>
      </w:del>
      <w:r>
        <w:rPr>
          <w:rFonts w:asciiTheme="minorHAnsi" w:hAnsiTheme="minorHAnsi"/>
          <w:sz w:val="24"/>
          <w:szCs w:val="24"/>
        </w:rPr>
        <w:t xml:space="preserve">  Nevertheless, we draw attention to notable STS research deriving from the study of other cultures, including of Australian aboriginal (Verran 1998), South Korean (Jasanoff and Kim 2009), Japanese (Fujimura 2003; Mikami 2014) and Indian (Prasad 2014) contexts. </w:t>
      </w:r>
      <w:ins w:id="65" w:author="adrian " w:date="2016-01-18T12:37:00Z">
        <w:r>
          <w:rPr>
            <w:rFonts w:asciiTheme="minorHAnsi" w:hAnsiTheme="minorHAnsi"/>
            <w:sz w:val="24"/>
            <w:szCs w:val="24"/>
          </w:rPr>
          <w:commentReference w:id="3"/>
        </w:r>
      </w:ins>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240"/>
        <w:ind w:hanging="0"/>
        <w:rPr/>
      </w:pPr>
      <w:ins w:id="66" w:author="adrian " w:date="2016-01-18T13:42:00Z">
        <w:r>
          <w:rPr>
            <w:rFonts w:asciiTheme="minorHAnsi" w:hAnsiTheme="minorHAnsi"/>
            <w:sz w:val="24"/>
            <w:szCs w:val="24"/>
          </w:rPr>
          <w:t>T</w:t>
        </w:r>
      </w:ins>
      <w:del w:id="67" w:author="adrian " w:date="2016-01-18T13:42:00Z">
        <w:r>
          <w:rPr>
            <w:rFonts w:asciiTheme="minorHAnsi" w:hAnsiTheme="minorHAnsi"/>
            <w:sz w:val="24"/>
            <w:szCs w:val="24"/>
          </w:rPr>
          <w:delText>Tracing t</w:delText>
        </w:r>
      </w:del>
      <w:r>
        <w:rPr>
          <w:rFonts w:asciiTheme="minorHAnsi" w:hAnsiTheme="minorHAnsi"/>
          <w:sz w:val="24"/>
          <w:szCs w:val="24"/>
        </w:rPr>
        <w:t xml:space="preserve">he etymology of the term </w:t>
      </w:r>
      <w:r>
        <w:rPr>
          <w:rFonts w:asciiTheme="minorHAnsi" w:hAnsiTheme="minorHAnsi"/>
          <w:i/>
          <w:sz w:val="24"/>
          <w:szCs w:val="24"/>
        </w:rPr>
        <w:t>imaginary</w:t>
      </w:r>
      <w:r>
        <w:rPr>
          <w:rFonts w:asciiTheme="minorHAnsi" w:hAnsiTheme="minorHAnsi"/>
          <w:sz w:val="24"/>
          <w:szCs w:val="24"/>
        </w:rPr>
        <w:t xml:space="preserve"> yields a fascinating </w:t>
      </w:r>
      <w:del w:id="68" w:author="adrian " w:date="2016-01-18T13:43:00Z">
        <w:r>
          <w:rPr>
            <w:rFonts w:asciiTheme="minorHAnsi" w:hAnsiTheme="minorHAnsi"/>
            <w:sz w:val="24"/>
            <w:szCs w:val="24"/>
          </w:rPr>
          <w:delText xml:space="preserve">account of the </w:delText>
        </w:r>
      </w:del>
      <w:r>
        <w:rPr>
          <w:rFonts w:asciiTheme="minorHAnsi" w:hAnsiTheme="minorHAnsi"/>
          <w:sz w:val="24"/>
          <w:szCs w:val="24"/>
        </w:rPr>
        <w:t xml:space="preserve">conceptual </w:t>
      </w:r>
      <w:del w:id="69" w:author="adrian " w:date="2016-01-18T13:42:00Z">
        <w:r>
          <w:rPr>
            <w:rFonts w:asciiTheme="minorHAnsi" w:hAnsiTheme="minorHAnsi"/>
            <w:sz w:val="24"/>
            <w:szCs w:val="24"/>
          </w:rPr>
          <w:delText xml:space="preserve">interface </w:delText>
        </w:r>
      </w:del>
      <w:ins w:id="70" w:author="adrian " w:date="2016-01-18T13:42:00Z">
        <w:r>
          <w:rPr>
            <w:rFonts w:asciiTheme="minorHAnsi" w:hAnsiTheme="minorHAnsi"/>
            <w:sz w:val="24"/>
            <w:szCs w:val="24"/>
          </w:rPr>
          <w:t xml:space="preserve">interplay </w:t>
        </w:r>
      </w:ins>
      <w:r>
        <w:rPr>
          <w:rFonts w:asciiTheme="minorHAnsi" w:hAnsiTheme="minorHAnsi"/>
          <w:sz w:val="24"/>
          <w:szCs w:val="24"/>
        </w:rPr>
        <w:t xml:space="preserve">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The </w:t>
      </w:r>
      <w:r>
        <w:rPr/>
        <w:t xml:space="preserve">semantic consistency of imaginary extends to its adjectival use </w:t>
      </w:r>
      <w:r>
        <w:rPr>
          <w:rFonts w:asciiTheme="minorHAnsi" w:hAnsiTheme="minorHAnsi"/>
          <w:sz w:val="24"/>
          <w:szCs w:val="24"/>
        </w:rPr>
        <w:t xml:space="preserve">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patterns of thought that have an influence on wider social processes. It is this sense of the term -- conceptualizing significant and sometimes abstract social processes -- which resonates with STS usage.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anthropologists favour ‘medical imaginary’ (Good 2010). </w:t>
      </w:r>
    </w:p>
    <w:p>
      <w:pPr>
        <w:pStyle w:val="Normal"/>
        <w:spacing w:lineRule="auto" w:line="240"/>
        <w:rPr>
          <w:rFonts w:ascii="Calibri" w:hAnsi="Calibri" w:asciiTheme="minorHAnsi" w:hAnsiTheme="minorHAnsi"/>
          <w:sz w:val="24"/>
          <w:szCs w:val="24"/>
        </w:rPr>
      </w:pPr>
      <w:r>
        <w:rPr>
          <w:rFonts w:asciiTheme="minorHAnsi" w:hAnsiTheme="minorHAnsi"/>
          <w:sz w:val="24"/>
          <w:szCs w:val="24"/>
        </w:rPr>
        <w:t>We might query the usefulness of some of these modifiers.  First, as many of those using the term within STS indicate, all imaginaries are necessarily ‘social’ in some way. While the addition of ‘social’ may be rather superfluous,</w:t>
      </w:r>
      <w:r>
        <w:rPr>
          <w:rStyle w:val="EndnoteAnchor"/>
          <w:rFonts w:asciiTheme="minorHAnsi" w:hAnsiTheme="minorHAnsi"/>
          <w:sz w:val="24"/>
          <w:szCs w:val="24"/>
        </w:rPr>
        <w:endnoteReference w:id="2"/>
      </w:r>
      <w:r>
        <w:rPr>
          <w:rFonts w:asciiTheme="minorHAnsi" w:hAnsiTheme="minorHAnsi"/>
          <w:sz w:val="24"/>
          <w:szCs w:val="24"/>
        </w:rPr>
        <w:t xml:space="preserve"> in labeling imaginaries ‘social’, STS researchers emphasize both that they are held collectively and draw attention to embedded visions of the social in operation in particular technological and scientific developments or regimes.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 xml:space="preserve">technical, technical, sociotechnical, </w:t>
      </w:r>
      <w:r>
        <w:rPr>
          <w:rFonts w:asciiTheme="minorHAnsi" w:hAnsiTheme="minorHAnsi"/>
          <w:sz w:val="24"/>
          <w:szCs w:val="24"/>
        </w:rPr>
        <w:t xml:space="preserve">or </w:t>
      </w:r>
      <w:r>
        <w:rPr>
          <w:rFonts w:asciiTheme="minorHAnsi" w:hAnsiTheme="minorHAnsi"/>
          <w:i/>
          <w:sz w:val="24"/>
          <w:szCs w:val="24"/>
        </w:rPr>
        <w:t>technoscientific</w:t>
      </w:r>
      <w:r>
        <w:rPr>
          <w:rFonts w:asciiTheme="minorHAnsi" w:hAnsiTheme="minorHAnsi"/>
          <w:sz w:val="24"/>
          <w:szCs w:val="24"/>
        </w:rPr>
        <w:t xml:space="preserve"> to imaginaries in STS work.  Since the focus of such research is scientific and technological, this qualifier sometimes seems redundant.  However, the framing of imaginaries as technoscientific may be a way of asserting that such imaginaries are embedded in the science and technology being investigated and a crucial part of the social.  This also challenges assumptions about technoscience as exclusively the realm of facts and, hence, disturbs assumptions about science as ‘a system of pure logic’ (Waldby 2000, 137).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Genealogy of Imaginaries </w:t>
      </w:r>
    </w:p>
    <w:p>
      <w:pPr>
        <w:pStyle w:val="Annotationtext"/>
        <w:ind w:hanging="0"/>
        <w:rPr>
          <w:rFonts w:ascii="Calibri" w:hAnsi="Calibri" w:asciiTheme="minorHAnsi" w:hAnsiTheme="minorHAnsi"/>
          <w:sz w:val="24"/>
          <w:szCs w:val="24"/>
        </w:rPr>
      </w:pPr>
      <w:r>
        <w:rPr>
          <w:rFonts w:asciiTheme="minorHAnsi" w:hAnsiTheme="minorHAnsi"/>
          <w:sz w:val="24"/>
          <w:szCs w:val="24"/>
        </w:rPr>
        <w:t xml:space="preserve">A number of streams of theory can be traced in the genealogy of the concept of the imaginary. Our review registers the complexity of the concept’s genealogy and derives from references and affiliations cited in STS work.  </w:t>
      </w:r>
      <w:r>
        <w:rPr>
          <w:rFonts w:asciiTheme="minorHAnsi" w:hAnsiTheme="minorHAnsi"/>
          <w:sz w:val="24"/>
          <w:szCs w:val="24"/>
          <w:shd w:fill="FFFF00" w:val="clear"/>
        </w:rPr>
        <w:t>However, it also tracks streams that have not explicitly deployed the term, but which are significant for its usage in STS</w:t>
      </w:r>
      <w:r>
        <w:rPr>
          <w:rFonts w:asciiTheme="minorHAnsi" w:hAnsiTheme="minorHAnsi"/>
          <w:sz w:val="24"/>
          <w:szCs w:val="24"/>
        </w:rPr>
        <w:t xml:space="preserve">. The purpose of this genealogy then is both to track the </w:t>
      </w:r>
      <w:r>
        <w:rPr>
          <w:sz w:val="24"/>
          <w:szCs w:val="24"/>
        </w:rPr>
        <w:t xml:space="preserve">emergence of the imaginary concept over time and to register the latent ‘baggage’ of the way STS scholars use it. We contend that a working-through of the concept’s past lives could enrich work in the field, given that STS has only relatively recently come to the concept. In effect such genealogical work helps to provide a history of the present concept and its usages. </w:t>
      </w:r>
      <w:r>
        <w:rPr>
          <w:rFonts w:asciiTheme="minorHAnsi" w:hAnsiTheme="minorHAnsi"/>
          <w:sz w:val="24"/>
          <w:szCs w:val="24"/>
        </w:rPr>
        <w:t>We have identified the following as key genealogical resources:</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late 20</w:t>
      </w:r>
      <w:r>
        <w:rPr>
          <w:rFonts w:asciiTheme="minorHAnsi" w:hAnsiTheme="minorHAnsi"/>
          <w:sz w:val="24"/>
          <w:szCs w:val="24"/>
          <w:vertAlign w:val="superscript"/>
        </w:rPr>
        <w:t>th</w:t>
      </w:r>
      <w:r>
        <w:rPr>
          <w:rFonts w:asciiTheme="minorHAnsi" w:hAnsiTheme="minorHAnsi"/>
          <w:sz w:val="24"/>
          <w:szCs w:val="24"/>
        </w:rPr>
        <w:t xml:space="preserve"> Century socio-political theory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science fiction</w:t>
      </w:r>
    </w:p>
    <w:p>
      <w:pPr>
        <w:pStyle w:val="Heading2"/>
        <w:rPr>
          <w:rFonts w:ascii="Calibri Light" w:hAnsi="Calibri Light"/>
          <w:i/>
          <w:i/>
          <w:sz w:val="24"/>
          <w:szCs w:val="24"/>
        </w:rPr>
      </w:pPr>
      <w:r>
        <w:rPr>
          <w:i/>
          <w:sz w:val="24"/>
          <w:szCs w:val="24"/>
        </w:rPr>
        <w:t>Western philosophy: Kant, Sartre, Le Doeuff</w:t>
      </w:r>
    </w:p>
    <w:p>
      <w:pPr>
        <w:pStyle w:val="TextBody"/>
        <w:rPr>
          <w:rFonts w:ascii="Calibri" w:hAnsi="Calibri" w:asciiTheme="minorHAnsi" w:hAnsiTheme="minorHAnsi"/>
          <w:sz w:val="24"/>
          <w:szCs w:val="24"/>
        </w:rPr>
      </w:pPr>
      <w:r>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20th century.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explore systematically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r>
        <w:rPr>
          <w:rFonts w:asciiTheme="minorHAnsi" w:hAnsiTheme="minorHAnsi"/>
          <w:sz w:val="24"/>
          <w:szCs w:val="24"/>
          <w:shd w:fill="FFFF00" w:val="clear"/>
        </w:rPr>
        <w:t>as we show below</w:t>
      </w:r>
      <w:r>
        <w:rPr>
          <w:rFonts w:asciiTheme="minorHAnsi" w:hAnsiTheme="minorHAnsi"/>
          <w:sz w:val="24"/>
          <w:szCs w:val="24"/>
        </w:rPr>
        <w:t xml:space="preserve">. </w:t>
      </w:r>
    </w:p>
    <w:p>
      <w:pPr>
        <w:pStyle w:val="Normal"/>
        <w:spacing w:lineRule="auto" w:line="240"/>
        <w:ind w:hanging="0"/>
        <w:rPr>
          <w:sz w:val="24"/>
          <w:szCs w:val="24"/>
        </w:rPr>
      </w:pPr>
      <w:r>
        <w:rPr>
          <w:rFonts w:asciiTheme="minorHAnsi" w:hAnsiTheme="minorHAnsi"/>
          <w:i/>
          <w:sz w:val="24"/>
          <w:szCs w:val="24"/>
        </w:rPr>
        <w:t xml:space="preserve">Psychoanalysis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240" w:before="240" w:after="120"/>
        <w:rPr>
          <w:rFonts w:ascii="Calibri" w:hAnsi="Calibri" w:asciiTheme="minorHAnsi" w:hAnsiTheme="minorHAnsi"/>
          <w:sz w:val="24"/>
          <w:szCs w:val="24"/>
        </w:rPr>
      </w:pPr>
      <w:r>
        <w:rPr>
          <w:rFonts w:asciiTheme="minorHAnsi" w:hAnsiTheme="minorHAnsi"/>
          <w:sz w:val="24"/>
          <w:szCs w:val="24"/>
        </w:rPr>
        <w:t>STS has had limited engagement with the psychoanalytic tradition in its use of the concept of imaginaries.  The Harvard Imaginaries project website (http://sts.hks.harvard.edu/research/platforms/imaginaries/) does reference Lacan and a number of feminist researchers have drawn on this tradition, but otherwise, it has not been a main resource for STS.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2"/>
        <w:rPr>
          <w:sz w:val="24"/>
          <w:szCs w:val="24"/>
        </w:rPr>
      </w:pPr>
      <w:r>
        <w:rPr>
          <w:rFonts w:ascii="Calibri" w:hAnsi="Calibri" w:asciiTheme="minorHAnsi" w:hAnsiTheme="minorHAnsi"/>
          <w:i/>
          <w:sz w:val="24"/>
          <w:szCs w:val="24"/>
        </w:rPr>
        <w:t>Late twentieth-century socio-political theory</w:t>
      </w:r>
    </w:p>
    <w:p>
      <w:pPr>
        <w:pStyle w:val="Normal"/>
        <w:spacing w:lineRule="auto" w:line="240" w:before="240" w:after="120"/>
        <w:ind w:hanging="0"/>
        <w:rPr>
          <w:rFonts w:ascii="Calibri" w:hAnsi="Calibri" w:asciiTheme="minorHAnsi" w:hAnsiTheme="minorHAnsi"/>
          <w:sz w:val="24"/>
          <w:szCs w:val="24"/>
        </w:rPr>
      </w:pPr>
      <w:r>
        <w:rPr>
          <w:rFonts w:asciiTheme="minorHAnsi" w:hAnsiTheme="minorHAnsi"/>
          <w:sz w:val="24"/>
          <w:szCs w:val="24"/>
        </w:rPr>
        <w:t>STS scholars have relied mainly on a fairly fixed body of socio-political theory in their investigations of the imaginary. Primary reference points have been the work of Benedict Anderson, Cornelius Castoriadis, and Charles Taylor.  However, in this section we suggest a somewhat extended profile of influences.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brought collective imaginative capacities to the fore as vital elements in the making of nations, through literary and media technologies.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research. 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such as maps or census-taking. Moreover, Anderson’s influential investigation of nation formation has been linked to technoscientific imaginaries in another way.  Despite claims about the universality of science, as Jasanoff and Kim (2009) and other STS researchers have demonstrated, technoscientific imaginaries are often cast with reference to nations.</w:t>
      </w:r>
      <w:r>
        <w:rPr>
          <w:rStyle w:val="EndnoteAnchor"/>
          <w:rFonts w:asciiTheme="minorHAnsi" w:hAnsiTheme="minorHAnsi"/>
          <w:sz w:val="24"/>
          <w:szCs w:val="24"/>
        </w:rPr>
        <w:endnoteReference w:id="3"/>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Anderson’s project was a Marxist theorization of nationhood,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Annotationtext"/>
        <w:rPr>
          <w:rFonts w:ascii="Calibri" w:hAnsi="Calibri" w:asciiTheme="minorHAnsi" w:hAnsiTheme="minorHAnsi"/>
          <w:sz w:val="24"/>
          <w:szCs w:val="24"/>
          <w:lang w:val="en-GB"/>
        </w:rPr>
      </w:pPr>
      <w:r>
        <w:rPr>
          <w:rFonts w:asciiTheme="minorHAnsi" w:hAnsiTheme="minorHAnsi"/>
          <w:sz w:val="24"/>
          <w:szCs w:val="24"/>
          <w:lang w:val="en-GB"/>
        </w:rPr>
        <w:t>Arjun Appadurai is another important contributor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(Appadurai 1996, 31).  To understand this ‘new role for the imagination in social life’ he argues that it will be necessary to bring together:</w:t>
      </w:r>
    </w:p>
    <w:p>
      <w:pPr>
        <w:pStyle w:val="Normal"/>
        <w:spacing w:lineRule="auto" w:line="24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240"/>
        <w:ind w:hanging="0"/>
        <w:jc w:val="both"/>
        <w:rPr>
          <w:rFonts w:ascii="Calibri" w:hAnsi="Calibri" w:asciiTheme="minorHAnsi" w:hAnsiTheme="minorHAnsi"/>
          <w:sz w:val="24"/>
          <w:szCs w:val="24"/>
        </w:rPr>
      </w:pPr>
      <w:r>
        <w:rPr>
          <w:rFonts w:asciiTheme="minorHAnsi" w:hAnsiTheme="minorHAnsi"/>
          <w:sz w:val="24"/>
          <w:szCs w:val="24"/>
        </w:rPr>
        <w:t>Appadurai explicitly articulates socio-political theory with attention to images, mediation and electronic media, which is methodologically suggestive for investigating imaginaries.  Extending Anderson’s ideas, Appadurai (1996, 33) 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240"/>
        <w:ind w:hanging="0"/>
        <w:jc w:val="both"/>
        <w:rPr>
          <w:rFonts w:ascii="Calibri" w:hAnsi="Calibri" w:asciiTheme="minorHAnsi" w:hAnsiTheme="minorHAnsi"/>
          <w:sz w:val="24"/>
          <w:szCs w:val="24"/>
        </w:rPr>
      </w:pPr>
      <w:r>
        <w:rPr>
          <w:rFonts w:asciiTheme="minorHAnsi" w:hAnsiTheme="minorHAnsi"/>
          <w:sz w:val="24"/>
          <w:szCs w:val="24"/>
        </w:rPr>
        <w:tab/>
        <w:t xml:space="preserve">Charles Taylor’s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sub-group comprising Charles Taylor, Arjun Appadurai, Benjamin Lee, Michael Warner and Dilip Parameshwar Gaonkar, which produced a position statement on ‘new imaginaries’</w:t>
      </w:r>
      <w:r>
        <w:rPr>
          <w:rStyle w:val="EndnoteAnchor"/>
          <w:rFonts w:asciiTheme="minorHAnsi" w:hAnsiTheme="minorHAnsi"/>
          <w:sz w:val="24"/>
          <w:szCs w:val="24"/>
        </w:rPr>
        <w:endnoteReference w:id="4"/>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This article also staked the terrain for Taylor’s (2004) subsequent book, addressing what the CTS group regarded as weaknesses in Castoriadis’s theorization of the social imaginary, as well as key global political developments of the early 21</w:t>
      </w:r>
      <w:r>
        <w:rPr>
          <w:rFonts w:asciiTheme="minorHAnsi" w:hAnsiTheme="minorHAnsi"/>
          <w:sz w:val="24"/>
          <w:szCs w:val="24"/>
          <w:vertAlign w:val="superscript"/>
        </w:rPr>
        <w:t>st</w:t>
      </w:r>
      <w:r>
        <w:rPr>
          <w:rFonts w:asciiTheme="minorHAnsi" w:hAnsiTheme="minorHAnsi"/>
          <w:sz w:val="24"/>
          <w:szCs w:val="24"/>
        </w:rPr>
        <w:t xml:space="preserve"> century.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perspectives relevant to STS.  This includes his handling of charges that the concept of social imaginary ‘smacks’ of idealism. He insisted that this is ‘based on a false dichotomy’: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240"/>
        <w:rPr>
          <w:rFonts w:ascii="Calibri" w:hAnsi="Calibri" w:asciiTheme="minorHAnsi" w:hAnsiTheme="minorHAnsi"/>
          <w:sz w:val="24"/>
          <w:szCs w:val="24"/>
        </w:rPr>
      </w:pPr>
      <w:r>
        <w:rPr>
          <w:rFonts w:asciiTheme="minorHAnsi" w:hAnsiTheme="minorHAnsi"/>
          <w:sz w:val="24"/>
          <w:szCs w:val="24"/>
        </w:rPr>
        <w:t>It is impossible to review the socio-political theory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(hailing) remain influential in analyzing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In sum, late twentieth-century socio-political theory has provided important resources for STS of imaginaries.  However, we are struck by a relative lack of critical commentary about the adaptations and translations of this tradition into STS, prior to Jasanoff’s (2015a) recent work. </w:t>
      </w:r>
    </w:p>
    <w:p>
      <w:pPr>
        <w:pStyle w:val="Heading2"/>
        <w:rPr>
          <w:sz w:val="24"/>
          <w:szCs w:val="24"/>
        </w:rPr>
      </w:pPr>
      <w:r>
        <w:rPr>
          <w:rFonts w:ascii="Calibri" w:hAnsi="Calibri" w:asciiTheme="minorHAnsi" w:hAnsiTheme="minorHAnsi"/>
          <w:i/>
          <w:sz w:val="24"/>
          <w:szCs w:val="24"/>
        </w:rPr>
        <w:t>Science Fiction</w:t>
      </w:r>
    </w:p>
    <w:p>
      <w:pPr>
        <w:pStyle w:val="Normal"/>
        <w:spacing w:lineRule="auto" w:line="240" w:before="240" w:after="0"/>
        <w:ind w:hanging="0"/>
        <w:rPr>
          <w:rFonts w:ascii="Calibri" w:hAnsi="Calibri" w:asciiTheme="minorHAnsi" w:hAnsiTheme="minorHAnsi"/>
          <w:sz w:val="24"/>
          <w:szCs w:val="24"/>
        </w:rPr>
      </w:pPr>
      <w:r>
        <w:rPr>
          <w:rFonts w:asciiTheme="minorHAnsi" w:hAnsiTheme="minorHAnsi"/>
          <w:sz w:val="24"/>
          <w:szCs w:val="24"/>
        </w:rPr>
        <w:t>Donna Haraway’s work has been crucial to STS explorations of technoscientific imaginaries.  Refusing reductive distinctions between science fiction and science fact, her creative engagement with and redeployment of science fiction has extended the resources for investigating the imaginaries of technoscience. Until fairly recently, there was scarcely any mention of science fiction in STS.  However, on the margins of the field, its speculative fiction mode has long been understood as a medium for diagnosing the history of the present.</w:t>
      </w:r>
      <w:r>
        <w:rPr>
          <w:rStyle w:val="EndnoteAnchor"/>
          <w:rFonts w:asciiTheme="minorHAnsi" w:hAnsiTheme="minorHAnsi"/>
          <w:sz w:val="24"/>
          <w:szCs w:val="24"/>
        </w:rPr>
        <w:endnoteReference w:id="5"/>
      </w:r>
      <w:r>
        <w:rPr>
          <w:rFonts w:asciiTheme="minorHAnsi" w:hAnsiTheme="minorHAnsi"/>
          <w:sz w:val="24"/>
          <w:szCs w:val="24"/>
        </w:rPr>
        <w:t xml:space="preserve">  Furthermore, some feminist STS researchers have been particularly sensitized to the visual aspects of imaginaries through their encounters with science fiction film and with key research in this domain,. As Lisa Yaszek (2011, 385) observes: ‘Science fiction enables authors to dramatize widespread cultural hopes and fears about new technoscientific formations as they emerge at specific historical moments.’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Yaszek is one of many feminist scholars inspired by Haraway’s lead, who, in her ‘Cyborg Manifesto’ (1985; 1991), hailed feminist science fiction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science fiction is utilized forcefully in Haraway’s representation of the twentieth-century science of primatology: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Drawing on the tropes of science fiction,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Haraway’s bringing together of STS and science fiction was radical, given the widespread neglect of science fiction by STS.   Moreover, her experimentation with science fiction raised questions about the imaginaries of modern sciences and about alternative versions and visions of technosciences. Recently, in the wake of Haraway’s work, Sheila Jasanoff (2015b, 25; 2015a), has explicitly acknowledged science fiction as ‘a repository of sociotechnical imaginaries.’</w:t>
      </w:r>
    </w:p>
    <w:p>
      <w:pPr>
        <w:pStyle w:val="Normal"/>
        <w:spacing w:lineRule="auto" w:line="240"/>
        <w:ind w:hanging="0"/>
        <w:rPr>
          <w:rFonts w:ascii="Calibri" w:hAnsi="Calibri" w:asciiTheme="minorHAnsi" w:hAnsiTheme="minorHAnsi"/>
          <w:b/>
          <w:b/>
          <w:sz w:val="24"/>
          <w:szCs w:val="24"/>
        </w:rPr>
      </w:pPr>
      <w:r>
        <w:rPr>
          <w:rFonts w:asciiTheme="minorHAnsi" w:hAnsiTheme="minorHAnsi"/>
          <w:sz w:val="24"/>
          <w:szCs w:val="24"/>
        </w:rPr>
        <w:tab/>
        <w:t xml:space="preserve">In this section, we have outlined four intellectual traditions on which STS scholars have drawn, exposition of which helps to situate and enrich our understanding of how such scholars conceive of the imaginary. We now analyze how </w:t>
      </w:r>
      <w:r>
        <w:rPr>
          <w:sz w:val="24"/>
          <w:szCs w:val="24"/>
        </w:rPr>
        <w:t xml:space="preserve">STS researchers have engaged with and related to the notion of imaginaries in a striking variety of ways.   </w:t>
      </w:r>
    </w:p>
    <w:p>
      <w:pPr>
        <w:pStyle w:val="Heading2"/>
        <w:rPr>
          <w:b/>
          <w:b/>
          <w:sz w:val="24"/>
          <w:szCs w:val="24"/>
        </w:rPr>
      </w:pPr>
      <w:r>
        <w:rPr>
          <w:b/>
          <w:sz w:val="24"/>
          <w:szCs w:val="24"/>
        </w:rPr>
        <w:t>Clusters of STS work with imaginaries</w:t>
      </w:r>
    </w:p>
    <w:p>
      <w:pPr>
        <w:pStyle w:val="Normal"/>
        <w:spacing w:lineRule="auto" w:line="240"/>
        <w:ind w:hanging="0"/>
        <w:rPr/>
      </w:pPr>
      <w:r>
        <w:rPr>
          <w:sz w:val="24"/>
          <w:szCs w:val="24"/>
        </w:rPr>
        <w:t xml:space="preserve">In this section, we map several clusters of STS research around the concept of imaginary in terms of the nature of their object and modes of investigation, their conceptual frameworks and their ethico-political relations to sciences and technologies. As Figure 1.2 shows, these clusters are poly-vocal and plural. The chronology of several dozen STS imaginaries shown on the right of the figure illustrates a proliferation of imaginaries. The network diagram shown on the left, centres on key terms such as the imaginary, and maps its key authors connected through citation links. The expanding periphery of terms (such as 'reiterative' or 'biological' imaginaries) deployed here suggests both ongoing development and plurality. Amidst the many patterns of citation, influence and dialogue running through these links and lists, we identify exemplary contributions to STS under the following orientations: </w:t>
      </w:r>
    </w:p>
    <w:p>
      <w:pPr>
        <w:pStyle w:val="ListParagraph"/>
        <w:numPr>
          <w:ilvl w:val="0"/>
          <w:numId w:val="2"/>
        </w:numPr>
        <w:spacing w:lineRule="auto" w:line="240"/>
        <w:rPr/>
      </w:pPr>
      <w:r>
        <w:rPr>
          <w:sz w:val="24"/>
          <w:szCs w:val="24"/>
        </w:rPr>
        <w:t xml:space="preserve">Cultures, communities and practices </w:t>
      </w:r>
    </w:p>
    <w:p>
      <w:pPr>
        <w:pStyle w:val="ListParagraph"/>
        <w:numPr>
          <w:ilvl w:val="0"/>
          <w:numId w:val="2"/>
        </w:numPr>
        <w:spacing w:lineRule="auto" w:line="240"/>
        <w:rPr/>
      </w:pPr>
      <w:r>
        <w:rPr>
          <w:sz w:val="24"/>
          <w:szCs w:val="24"/>
        </w:rPr>
        <w:t xml:space="preserve">Nations, institutions and governance </w:t>
      </w:r>
    </w:p>
    <w:p>
      <w:pPr>
        <w:pStyle w:val="ListParagraph"/>
        <w:numPr>
          <w:ilvl w:val="0"/>
          <w:numId w:val="2"/>
        </w:numPr>
        <w:spacing w:lineRule="auto" w:line="240"/>
        <w:rPr/>
      </w:pPr>
      <w:r>
        <w:rPr>
          <w:sz w:val="24"/>
          <w:szCs w:val="24"/>
        </w:rPr>
        <w:t xml:space="preserve">Bodies, </w:t>
      </w:r>
      <w:commentRangeStart w:id="4"/>
      <w:r>
        <w:rPr>
          <w:sz w:val="24"/>
          <w:szCs w:val="24"/>
        </w:rPr>
        <w:t>subjectivity</w:t>
      </w:r>
      <w:ins w:id="71" w:author="adrian " w:date="2016-01-18T12:33:00Z">
        <w:r>
          <w:rPr>
            <w:sz w:val="24"/>
            <w:szCs w:val="24"/>
          </w:rPr>
        </w:r>
      </w:ins>
      <w:commentRangeEnd w:id="4"/>
      <w:r>
        <w:commentReference w:id="4"/>
      </w:r>
      <w:r>
        <w:rPr>
          <w:sz w:val="24"/>
          <w:szCs w:val="24"/>
        </w:rPr>
        <w:t xml:space="preserve"> and differences </w:t>
      </w:r>
    </w:p>
    <w:p>
      <w:pPr>
        <w:pStyle w:val="TextBody"/>
        <w:spacing w:lineRule="auto" w:line="240"/>
        <w:ind w:hanging="0"/>
        <w:rPr/>
      </w:pPr>
      <w:r>
        <w:rPr/>
        <w:t xml:space="preserve">These headings point to the multiple orientations of the concept and an inherently labile composition, which opens the imaginaries concept to ongoing development and a wide range of STS uses. </w:t>
      </w:r>
    </w:p>
    <w:p>
      <w:pPr>
        <w:pStyle w:val="Heading3"/>
        <w:rPr>
          <w:rFonts w:ascii="Calibri" w:hAnsi="Calibri" w:asciiTheme="minorHAnsi" w:hAnsiTheme="minorHAnsi"/>
          <w:i/>
          <w:i/>
          <w:sz w:val="24"/>
          <w:szCs w:val="24"/>
        </w:rPr>
      </w:pPr>
      <w:r>
        <w:rPr>
          <w:rFonts w:ascii="Calibri" w:hAnsi="Calibri" w:asciiTheme="minorHAnsi" w:hAnsiTheme="minorHAnsi"/>
          <w:i/>
          <w:sz w:val="24"/>
          <w:szCs w:val="24"/>
        </w:rPr>
        <w:t xml:space="preserve">Cultures, Communities and Practices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This orientation of the concept is best represented by research in the anthropological STS literature,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Joan Fujimura (2003) offers an anthropological STS research project focused on the crafting of future imaginaries as a constitutive part of the work of scientists.  She considers the research of two leading Japanese scientists in the fields of genomics and computer science who she regards as having constructed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Citing Appadurai, Fujimura (2003, 192) insists that scientists’ future imaginaries are not ‘mere fantasy’ but are implicated in the formation and practices of scientific communities, involving ‘enterprises that have enrolled and engaged many people, funds, and government agencies, and much public and consumer interest.’   For her, imaginaries are enabling visions 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shd w:fill="FFFF00" w:val="clear"/>
        </w:rPr>
        <w:t>which is discussed below</w:t>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Anthropologists Kim Fortun 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In contrast to anthropological studies of contemporary scientists, Karen-Sue Taussig (1997) deploys the concept in her situated study of pre-implantation genetic diagnosis (PGD) in the Netherlands to look at parents’ decision-making with reference to understandings of difference(s)—geographical, social and religious.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240"/>
        <w:rPr>
          <w:rFonts w:ascii="Calibri" w:hAnsi="Calibri" w:asciiTheme="minorHAnsi" w:hAnsiTheme="minorHAnsi"/>
          <w:sz w:val="24"/>
          <w:szCs w:val="24"/>
        </w:rPr>
      </w:pPr>
      <w:r>
        <w:rPr>
          <w:rFonts w:asciiTheme="minorHAnsi" w:hAnsiTheme="minorHAnsi"/>
          <w:sz w:val="24"/>
          <w:szCs w:val="24"/>
        </w:rPr>
        <w:t>While Taussig’s ethnography pertains to a specific location, Helen Verran (1998) extends the use of the term imaginary in a comparative study of competing claims to land ownership between Cape York pastoralists and Australian Aboriginals. Verran’s study juxtaposes the openness about the picturing, story-telling and the working-up of metaphors in the knowledge-making and negotiating among Aboriginal peoples with the denial of equivalent practices in Western knowledge-making.  Observing the differences between the knowledge practices of these two cultures, Verran (1998, 238) comments:</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Verran’s take on imaginaries is linked to her reading of Kant through feminist philosopher Michèle Le Doeuff  (1980; 1989) and his exclusion of the imaginary as the defining property of reason.  Le Doeuff contends that Kant could only represent this exclusion through the use of imagery and extended metaphors (picturing and storytelling). 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practices, thereby constituting them as objects/subjects (Verran 1989, 252).  Verran insists that imaginaries must be acknowledged and recognized with their operations in what she calls a ‘logic’ -- in performative modes of knowledge production.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in relation to scientific cultures, communities and practices.  It is perhaps not surprising to find anthropologists, who </w:t>
      </w:r>
      <w:r>
        <w:rPr/>
        <w:t>focus on narrative and storytelling  in communities, generally through ethnographic methods,</w:t>
      </w:r>
      <w:r>
        <w:rPr>
          <w:rStyle w:val="EndnoteAnchor"/>
        </w:rPr>
        <w:endnoteReference w:id="6"/>
      </w:r>
      <w:r>
        <w:rPr>
          <w:rFonts w:asciiTheme="minorHAnsi" w:hAnsiTheme="minorHAnsi"/>
          <w:sz w:val="24"/>
          <w:szCs w:val="24"/>
        </w:rPr>
        <w:t xml:space="preserve"> drawn to the study of imaginaries. Nevertheless, these studies vary, with much anthropological STS focused on particular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as they recommend it as a potential reorienting tool for STS more generally.  </w:t>
      </w:r>
      <w:r>
        <w:rPr>
          <w:rFonts w:asciiTheme="minorHAnsi" w:hAnsiTheme="minorHAnsi"/>
          <w:sz w:val="24"/>
          <w:szCs w:val="24"/>
          <w:shd w:fill="FFFF00" w:val="clear"/>
        </w:rPr>
        <w:t>We will return to this in our conclusion</w:t>
      </w:r>
      <w:r>
        <w:rPr>
          <w:rFonts w:asciiTheme="minorHAnsi" w:hAnsiTheme="minorHAnsi"/>
          <w:sz w:val="24"/>
          <w:szCs w:val="24"/>
        </w:rPr>
        <w:t xml:space="preserve">.    </w:t>
      </w:r>
    </w:p>
    <w:p>
      <w:pPr>
        <w:pStyle w:val="Heading3"/>
        <w:rPr/>
      </w:pPr>
      <w:r>
        <w:rPr>
          <w:rFonts w:eastAsia="Calibri" w:cs="Segoe UI" w:ascii="Calibri" w:hAnsi="Calibri" w:asciiTheme="minorHAnsi" w:eastAsiaTheme="minorHAnsi" w:hAnsiTheme="minorHAnsi"/>
          <w:i/>
          <w:sz w:val="24"/>
          <w:szCs w:val="24"/>
          <w:lang w:val="en-GB"/>
        </w:rPr>
        <w:t xml:space="preserve">Nations, institutions, </w:t>
      </w:r>
      <w:r>
        <w:rPr>
          <w:rFonts w:eastAsia="Calibri" w:cs="Segoe UI" w:ascii="Calibri" w:hAnsi="Calibri" w:asciiTheme="minorHAnsi" w:eastAsiaTheme="minorHAnsi" w:hAnsiTheme="minorHAnsi"/>
          <w:i/>
          <w:sz w:val="24"/>
          <w:szCs w:val="24"/>
          <w:shd w:fill="FFFF00" w:val="clear"/>
          <w:lang w:val="en-GB"/>
        </w:rPr>
        <w:t>and governance</w:t>
      </w:r>
      <w:r>
        <w:rPr>
          <w:rFonts w:eastAsia="Calibri" w:cs="Segoe UI" w:ascii="Calibri" w:hAnsi="Calibri" w:asciiTheme="minorHAnsi" w:eastAsiaTheme="minorHAnsi" w:hAnsiTheme="minorHAnsi"/>
          <w:i/>
          <w:sz w:val="24"/>
          <w:szCs w:val="24"/>
          <w:lang w:val="en-GB"/>
        </w:rPr>
        <w:t xml:space="preserve">  </w:t>
      </w:r>
      <w:ins w:id="72" w:author="adrian " w:date="2016-01-18T12:29:00Z">
        <w:r>
          <w:rPr>
            <w:rFonts w:eastAsia="Calibri" w:cs="Segoe UI" w:ascii="Calibri" w:hAnsi="Calibri" w:asciiTheme="minorHAnsi" w:eastAsiaTheme="minorHAnsi" w:hAnsiTheme="minorHAnsi"/>
            <w:i/>
            <w:sz w:val="24"/>
            <w:szCs w:val="24"/>
            <w:lang w:val="en-GB"/>
          </w:rPr>
          <w:commentReference w:id="5"/>
        </w:r>
      </w:ins>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A second strand of STS research has drawn heavily on political theory in its use of the concept of imaginaries.  Oriented towards analyzing and characterizing the policies and practices of states and large institutions, this work has generally not relied on ethnographic modes. A prime and highly cited example of such research 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Jasanoff and Kim draw extensively on socio-political theory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7"/>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Elta Smith (2009) elaborates on 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 recent collection, edited by Jasanoff and Kim (2015), has developed and extended the study of sociotechnical imaginaries. Jasanoff’s (2015a; 2015b) introductory and concluding chapters (cited previously) set out its theoretical underpinning, operating principles, methodological parameters and analytical benefits. In addition, the collection includes a range of studies deriving from diverse national (Felt 2015), institutional (Smith 2015), and global (Miller 2015) investigations.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national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other scholars such as Claire Marris (2014) and Stevienna de Saille (2014). David Hess also cites Welsh and Wynne (2013),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While Jasanoff and Kim (2009), and Smith (2009) also acknowledge multiple imaginaries, they 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stream of research focused on national imaginaries of science and technology has predominantly been either explicitly or implicitly comparative (Jasanoff 2015b).  Its analytical gaze has been mainly Euro-American, but it has extended its reach (for example, see Jasanoff and Kim 2009).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240"/>
        <w:ind w:hanging="0"/>
        <w:rPr>
          <w:rFonts w:ascii="Calibri" w:hAnsi="Calibri" w:asciiTheme="minorHAnsi" w:hAnsiTheme="minorHAnsi"/>
          <w:del w:id="73" w:author="adrian " w:date="2016-01-18T12:31:00Z"/>
          <w:sz w:val="24"/>
          <w:szCs w:val="24"/>
        </w:rPr>
      </w:pPr>
      <w:r>
        <w:rPr>
          <w:rFonts w:asciiTheme="minorHAnsi" w:hAnsiTheme="minorHAnsi"/>
          <w:sz w:val="24"/>
          <w:szCs w:val="24"/>
        </w:rPr>
        <w:tab/>
      </w:r>
      <w:r>
        <w:rPr>
          <w:rFonts w:asciiTheme="minorHAnsi" w:hAnsiTheme="minorHAnsi"/>
          <w:sz w:val="24"/>
          <w:szCs w:val="24"/>
          <w:shd w:fill="FFFF00" w:val="clear"/>
        </w:rPr>
        <w:t>This thread of work on national</w:t>
      </w:r>
      <w:r>
        <w:rPr>
          <w:rFonts w:asciiTheme="minorHAnsi" w:hAnsiTheme="minorHAnsi"/>
          <w:sz w:val="24"/>
          <w:szCs w:val="24"/>
        </w:rPr>
        <w:t xml:space="preserve"> </w:t>
      </w:r>
      <w:r>
        <w:rPr>
          <w:rFonts w:asciiTheme="minorHAnsi" w:hAnsiTheme="minorHAnsi"/>
          <w:sz w:val="24"/>
          <w:szCs w:val="24"/>
          <w:shd w:fill="FFFF00" w:val="clear"/>
        </w:rPr>
        <w:t>and institutional imaginaries is distinguished by its foregrounding of issues of governance, and, to some extent, policy</w:t>
      </w:r>
      <w:r>
        <w:rPr>
          <w:rFonts w:asciiTheme="minorHAnsi" w:hAnsiTheme="minorHAnsi"/>
          <w:sz w:val="24"/>
          <w:szCs w:val="24"/>
        </w:rPr>
        <w:t xml:space="preserve">.  Methodologically, much of the research in this mode has been realized through textual analysis (of various sorts) and there has often been an historical and comparative (Jasanoff 2015a; 2015b) dimension to these investigations.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240"/>
        <w:ind w:hanging="0"/>
        <w:rPr>
          <w:rFonts w:ascii="Calibri" w:hAnsi="Calibri" w:asciiTheme="minorHAnsi" w:hAnsiTheme="minorHAnsi"/>
          <w:ins w:id="75" w:author="adrian " w:date="2016-01-18T12:29:00Z"/>
          <w:sz w:val="24"/>
          <w:szCs w:val="24"/>
        </w:rPr>
      </w:pPr>
      <w:ins w:id="74" w:author="adrian " w:date="2016-01-18T12:29:00Z">
        <w:r>
          <w:rPr/>
        </w:r>
      </w:ins>
    </w:p>
    <w:p>
      <w:pPr>
        <w:pStyle w:val="Heading3"/>
        <w:rPr/>
      </w:pPr>
      <w:r>
        <w:rPr>
          <w:rFonts w:ascii="Calibri" w:hAnsi="Calibri" w:asciiTheme="minorHAnsi" w:hAnsiTheme="minorHAnsi"/>
          <w:i/>
          <w:sz w:val="24"/>
          <w:szCs w:val="24"/>
        </w:rPr>
        <w:t xml:space="preserve">Bodies, </w:t>
      </w:r>
      <w:del w:id="76" w:author="adrian " w:date="2016-01-18T12:32:00Z">
        <w:r>
          <w:rPr>
            <w:rFonts w:ascii="Calibri" w:hAnsi="Calibri" w:asciiTheme="minorHAnsi" w:hAnsiTheme="minorHAnsi"/>
            <w:i/>
            <w:sz w:val="24"/>
            <w:szCs w:val="24"/>
          </w:rPr>
          <w:delText>Subjectivity</w:delText>
        </w:r>
      </w:del>
      <w:del w:id="77" w:author="Maureen McNeil" w:date="2016-01-16T15:33:00Z">
        <w:r>
          <w:rPr>
            <w:rFonts w:ascii="Calibri" w:hAnsi="Calibri" w:asciiTheme="minorHAnsi" w:hAnsiTheme="minorHAnsi"/>
            <w:i/>
            <w:sz w:val="24"/>
            <w:szCs w:val="24"/>
          </w:rPr>
          <w:delText>Identities</w:delText>
        </w:r>
      </w:del>
      <w:del w:id="78" w:author="adrian " w:date="2016-01-18T12:32:00Z">
        <w:r>
          <w:rPr>
            <w:rFonts w:ascii="Calibri" w:hAnsi="Calibri" w:asciiTheme="minorHAnsi" w:hAnsiTheme="minorHAnsi"/>
            <w:i/>
            <w:sz w:val="24"/>
            <w:szCs w:val="24"/>
          </w:rPr>
          <w:delText xml:space="preserve"> </w:delText>
        </w:r>
      </w:del>
      <w:ins w:id="79" w:author="adrian " w:date="2016-01-18T12:32:00Z">
        <w:r>
          <w:rPr>
            <w:rFonts w:ascii="Calibri" w:hAnsi="Calibri" w:asciiTheme="minorHAnsi" w:hAnsiTheme="minorHAnsi"/>
            <w:i/>
            <w:sz w:val="24"/>
            <w:szCs w:val="24"/>
          </w:rPr>
          <w:t xml:space="preserve">Subjects, </w:t>
        </w:r>
      </w:ins>
      <w:ins w:id="80" w:author="adrian " w:date="2016-01-18T12:32:00Z">
        <w:r>
          <w:rPr>
            <w:rFonts w:ascii="Calibri" w:hAnsi="Calibri" w:asciiTheme="minorHAnsi" w:hAnsiTheme="minorHAnsi"/>
            <w:i/>
            <w:sz w:val="24"/>
            <w:szCs w:val="24"/>
          </w:rPr>
          <w:commentReference w:id="6"/>
        </w:r>
      </w:ins>
      <w:r>
        <w:rPr>
          <w:rFonts w:ascii="Calibri" w:hAnsi="Calibri" w:asciiTheme="minorHAnsi" w:hAnsiTheme="minorHAnsi"/>
          <w:i/>
          <w:sz w:val="24"/>
          <w:szCs w:val="24"/>
        </w:rPr>
        <w:t xml:space="preserve">and Differences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Since the close of the twentieth century, some feminist STS scholars have worked intensely with the notion of imaginaries in relation to the life sciences, influenced particularly by the work of Michele Le Doueff (Verran 1998; Waldby 2000; Squier 2004). However, it is important to situate the deployment of the concept within a wider feminist STS context.  This brings us back again to Haraway 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science fiction to raise questions about her own story-telling about the making of this science and to encourage her readers to conjure alternative stories about it.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interpellation (hailing) 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Waldby’s (2000)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24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 91).  </w:t>
      </w:r>
    </w:p>
    <w:p>
      <w:pPr>
        <w:pStyle w:val="Normal"/>
        <w:spacing w:lineRule="auto" w:line="240"/>
        <w:rPr>
          <w:rFonts w:ascii="Calibri" w:hAnsi="Calibri" w:asciiTheme="minorHAnsi" w:hAnsiTheme="minorHAnsi"/>
          <w:sz w:val="24"/>
          <w:szCs w:val="24"/>
        </w:rPr>
      </w:pPr>
      <w:r>
        <w:rPr>
          <w:rFonts w:asciiTheme="minorHAnsi" w:hAnsiTheme="minorHAnsi"/>
          <w:sz w:val="24"/>
          <w:szCs w:val="24"/>
        </w:rPr>
        <w:t>Following van Dijck’s project, Sarah Franklin (2000) and Jackie Stacey both offer different versions of what they call the ‘genetic imaginary’ (see also Steinberg 2015).</w:t>
      </w:r>
      <w:r>
        <w:rPr>
          <w:rStyle w:val="EndnoteAnchor"/>
          <w:rFonts w:asciiTheme="minorHAnsi" w:hAnsiTheme="minorHAnsi"/>
          <w:sz w:val="24"/>
          <w:szCs w:val="24"/>
        </w:rPr>
        <w:endnoteReference w:id="8"/>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‘manufactured and marketed’ in and through the new practices of the genomic biosciences, 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that could generate awareness of shifts in key social/political categories and orientations realized in and through technoscientific change.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24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240"/>
        <w:rPr>
          <w:rFonts w:ascii="Calibri" w:hAnsi="Calibri" w:asciiTheme="minorHAnsi" w:hAnsiTheme="minorHAnsi"/>
          <w:sz w:val="24"/>
          <w:szCs w:val="24"/>
        </w:rPr>
      </w:pPr>
      <w:r>
        <w:rPr>
          <w:rFonts w:asciiTheme="minorHAnsi" w:hAnsiTheme="minorHAnsi"/>
          <w:sz w:val="24"/>
          <w:szCs w:val="24"/>
        </w:rPr>
        <w:t>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w:t>
      </w:r>
      <w:r>
        <w:rPr>
          <w:rStyle w:val="EndnoteAnchor"/>
          <w:rFonts w:asciiTheme="minorHAnsi" w:hAnsiTheme="minorHAnsi"/>
          <w:sz w:val="24"/>
          <w:szCs w:val="24"/>
        </w:rPr>
        <w:endnoteReference w:id="9"/>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In summary, the STS researchers whose work we have reviewed in this section all register that images and imagery are highly significant in all instantiations of technoscience, which they regard not as extraneous or merely illustrative, but as integral to technoscience. Feminist STS researchers have been particularly concerned with the visual forms and aspects of imaginaries, and some are concerned  with the links to subjectivity and subject formation.  Feminist researchers have explored the fantasies, hopes and fears engendered by recent developments in life sciences, particularly by genomics. To date, however, in comparison with other approaches discussed in this chapter, feminist work on imaginaries has garnered limited attention.</w:t>
      </w:r>
    </w:p>
    <w:p>
      <w:pPr>
        <w:pStyle w:val="Heading2"/>
        <w:rPr>
          <w:rFonts w:ascii="Calibri" w:hAnsi="Calibri" w:asciiTheme="minorHAnsi" w:hAnsiTheme="minorHAnsi"/>
          <w:b/>
          <w:b/>
          <w:sz w:val="24"/>
          <w:szCs w:val="24"/>
          <w:shd w:fill="FFFF00" w:val="clear"/>
        </w:rPr>
      </w:pPr>
      <w:r>
        <w:rPr>
          <w:rFonts w:ascii="Calibri" w:hAnsi="Calibri" w:asciiTheme="minorHAnsi" w:hAnsiTheme="minorHAnsi"/>
          <w:b/>
          <w:sz w:val="24"/>
          <w:szCs w:val="24"/>
          <w:shd w:fill="FFFF00" w:val="clear"/>
        </w:rPr>
        <w:t xml:space="preserve">Conclusion </w:t>
      </w:r>
    </w:p>
    <w:p>
      <w:pPr>
        <w:pStyle w:val="Normal"/>
        <w:spacing w:lineRule="auto" w:line="240"/>
        <w:ind w:hanging="0"/>
        <w:rPr>
          <w:rFonts w:ascii="Calibri" w:hAnsi="Calibri" w:asciiTheme="minorHAnsi" w:hAnsiTheme="minorHAnsi"/>
          <w:sz w:val="24"/>
          <w:szCs w:val="24"/>
        </w:rPr>
      </w:pPr>
      <w:del w:id="81" w:author="adrian " w:date="2016-01-18T12:39:00Z">
        <w:r>
          <w:rPr>
            <w:rFonts w:asciiTheme="minorHAnsi" w:hAnsiTheme="minorHAnsi"/>
            <w:b/>
            <w:sz w:val="24"/>
            <w:szCs w:val="24"/>
          </w:rPr>
          <w:delText>T</w:delText>
        </w:r>
      </w:del>
      <w:del w:id="82" w:author="adrian " w:date="2016-01-18T12:39:00Z">
        <w:r>
          <w:rPr>
            <w:rFonts w:asciiTheme="minorHAnsi" w:hAnsiTheme="minorHAnsi"/>
            <w:sz w:val="24"/>
            <w:szCs w:val="24"/>
          </w:rPr>
          <w:delText xml:space="preserve">o conclude, we review some of the insights emerging from the genealogical approach to STS engagement with imaginaries offered in this chapter.  We then return to the broader questions we began with:  </w:delText>
        </w:r>
      </w:del>
      <w:r>
        <w:rPr>
          <w:rFonts w:asciiTheme="minorHAnsi" w:hAnsiTheme="minorHAnsi"/>
          <w:sz w:val="24"/>
          <w:szCs w:val="24"/>
        </w:rPr>
        <w:t>What is at stake in the investigations of imaginaries in STS? Why this turn in STS research?</w:t>
      </w:r>
    </w:p>
    <w:p>
      <w:pPr>
        <w:pStyle w:val="Normal"/>
        <w:spacing w:lineRule="auto" w:line="240"/>
        <w:ind w:hanging="0"/>
        <w:rPr/>
      </w:pPr>
      <w:del w:id="83" w:author="adrian " w:date="2016-01-18T12:39:00Z">
        <w:r>
          <w:rPr>
            <w:rFonts w:asciiTheme="minorHAnsi" w:hAnsiTheme="minorHAnsi"/>
            <w:sz w:val="24"/>
            <w:szCs w:val="24"/>
          </w:rPr>
          <w:tab/>
        </w:r>
      </w:del>
      <w:r>
        <w:rPr>
          <w:rFonts w:asciiTheme="minorHAnsi" w:hAnsiTheme="minorHAnsi"/>
          <w:sz w:val="24"/>
          <w:szCs w:val="24"/>
        </w:rPr>
        <w:t xml:space="preserve">The first two sections of this chapter </w:t>
      </w:r>
      <w:del w:id="84" w:author="adrian " w:date="2016-01-18T12:39:00Z">
        <w:r>
          <w:rPr>
            <w:rFonts w:asciiTheme="minorHAnsi" w:hAnsiTheme="minorHAnsi"/>
            <w:sz w:val="24"/>
            <w:szCs w:val="24"/>
          </w:rPr>
          <w:delText xml:space="preserve">have offered explorations of </w:delText>
        </w:r>
      </w:del>
      <w:ins w:id="85" w:author="adrian " w:date="2016-01-18T12:39:00Z">
        <w:r>
          <w:rPr>
            <w:rFonts w:asciiTheme="minorHAnsi" w:hAnsiTheme="minorHAnsi"/>
            <w:sz w:val="24"/>
            <w:szCs w:val="24"/>
          </w:rPr>
          <w:t xml:space="preserve">explored </w:t>
        </w:r>
      </w:ins>
      <w:r>
        <w:rPr>
          <w:rFonts w:asciiTheme="minorHAnsi" w:hAnsiTheme="minorHAnsi"/>
          <w:sz w:val="24"/>
          <w:szCs w:val="24"/>
        </w:rPr>
        <w:t xml:space="preserve">the rich hinterland of the concept of imaginaries.  As such, they should help both those using it and those observing its deployment in STS to have a better sense of </w:t>
      </w:r>
      <w:del w:id="86" w:author="adrian " w:date="2016-01-18T12:41:00Z">
        <w:r>
          <w:rPr>
            <w:rFonts w:asciiTheme="minorHAnsi" w:hAnsiTheme="minorHAnsi"/>
            <w:sz w:val="24"/>
            <w:szCs w:val="24"/>
          </w:rPr>
          <w:delText xml:space="preserve">the </w:delText>
        </w:r>
      </w:del>
      <w:ins w:id="87" w:author="adrian " w:date="2016-01-18T12:41:00Z">
        <w:r>
          <w:rPr>
            <w:rFonts w:asciiTheme="minorHAnsi" w:hAnsiTheme="minorHAnsi"/>
            <w:sz w:val="24"/>
            <w:szCs w:val="24"/>
          </w:rPr>
          <w:t xml:space="preserve">its </w:t>
        </w:r>
      </w:ins>
      <w:r>
        <w:rPr>
          <w:rFonts w:asciiTheme="minorHAnsi" w:hAnsiTheme="minorHAnsi"/>
          <w:sz w:val="24"/>
          <w:szCs w:val="24"/>
        </w:rPr>
        <w:t>framing</w:t>
      </w:r>
      <w:ins w:id="88" w:author="adrian " w:date="2016-01-18T12:41:00Z">
        <w:r>
          <w:rPr>
            <w:rFonts w:asciiTheme="minorHAnsi" w:hAnsiTheme="minorHAnsi"/>
            <w:sz w:val="24"/>
            <w:szCs w:val="24"/>
          </w:rPr>
          <w:t>s</w:t>
        </w:r>
      </w:ins>
      <w:r>
        <w:rPr>
          <w:rFonts w:asciiTheme="minorHAnsi" w:hAnsiTheme="minorHAnsi"/>
          <w:sz w:val="24"/>
          <w:szCs w:val="24"/>
        </w:rPr>
        <w:t xml:space="preserve"> and </w:t>
      </w:r>
      <w:del w:id="89" w:author="adrian " w:date="2016-01-18T12:41:00Z">
        <w:r>
          <w:rPr>
            <w:rFonts w:asciiTheme="minorHAnsi" w:hAnsiTheme="minorHAnsi"/>
            <w:sz w:val="24"/>
            <w:szCs w:val="24"/>
          </w:rPr>
          <w:delText>parameters of these investigations</w:delText>
        </w:r>
      </w:del>
      <w:ins w:id="90" w:author="adrian " w:date="2016-01-18T12:41:00Z">
        <w:r>
          <w:rPr>
            <w:rFonts w:asciiTheme="minorHAnsi" w:hAnsiTheme="minorHAnsi"/>
            <w:sz w:val="24"/>
            <w:szCs w:val="24"/>
          </w:rPr>
          <w:t>orientations</w:t>
        </w:r>
      </w:ins>
      <w:r>
        <w:rPr>
          <w:rFonts w:asciiTheme="minorHAnsi" w:hAnsiTheme="minorHAnsi"/>
          <w:sz w:val="24"/>
          <w:szCs w:val="24"/>
        </w:rPr>
        <w:t>.</w:t>
      </w:r>
      <w:ins w:id="91" w:author="adrian " w:date="2016-01-18T13:13:00Z">
        <w:r>
          <w:rPr>
            <w:rFonts w:asciiTheme="minorHAnsi" w:hAnsiTheme="minorHAnsi"/>
            <w:sz w:val="24"/>
            <w:szCs w:val="24"/>
          </w:rPr>
          <w:t xml:space="preserve"> </w:t>
        </w:r>
      </w:ins>
      <w:r>
        <w:rPr>
          <w:rFonts w:asciiTheme="minorHAnsi" w:hAnsiTheme="minorHAnsi"/>
          <w:sz w:val="24"/>
          <w:szCs w:val="24"/>
        </w:rPr>
        <w:t xml:space="preserve"> </w:t>
      </w:r>
      <w:del w:id="92" w:author="adrian " w:date="2016-01-18T12:40:00Z">
        <w:r>
          <w:rPr>
            <w:rFonts w:asciiTheme="minorHAnsi" w:hAnsiTheme="minorHAnsi"/>
            <w:sz w:val="24"/>
            <w:szCs w:val="24"/>
          </w:rPr>
          <w:delText xml:space="preserve"> More specifically, our g</w:delText>
        </w:r>
      </w:del>
      <w:ins w:id="93" w:author="adrian " w:date="2016-01-18T12:40:00Z">
        <w:r>
          <w:rPr>
            <w:rFonts w:asciiTheme="minorHAnsi" w:hAnsiTheme="minorHAnsi"/>
            <w:sz w:val="24"/>
            <w:szCs w:val="24"/>
          </w:rPr>
          <w:t>G</w:t>
        </w:r>
      </w:ins>
      <w:r>
        <w:rPr>
          <w:rFonts w:asciiTheme="minorHAnsi" w:hAnsiTheme="minorHAnsi"/>
          <w:sz w:val="24"/>
          <w:szCs w:val="24"/>
        </w:rPr>
        <w:t>enealogical mapping highlight</w:t>
      </w:r>
      <w:ins w:id="94" w:author="adrian " w:date="2016-01-18T13:13:00Z">
        <w:r>
          <w:rPr>
            <w:rFonts w:asciiTheme="minorHAnsi" w:hAnsiTheme="minorHAnsi"/>
            <w:sz w:val="24"/>
            <w:szCs w:val="24"/>
          </w:rPr>
          <w:t>ed</w:t>
        </w:r>
      </w:ins>
      <w:del w:id="95" w:author="adrian " w:date="2016-01-18T13:13:00Z">
        <w:r>
          <w:rPr>
            <w:rFonts w:asciiTheme="minorHAnsi" w:hAnsiTheme="minorHAnsi"/>
            <w:sz w:val="24"/>
            <w:szCs w:val="24"/>
          </w:rPr>
          <w:delText>s</w:delText>
        </w:r>
      </w:del>
      <w:r>
        <w:rPr>
          <w:rFonts w:asciiTheme="minorHAnsi" w:hAnsiTheme="minorHAnsi"/>
          <w:sz w:val="24"/>
          <w:szCs w:val="24"/>
        </w:rPr>
        <w:t xml:space="preserve"> the plurality of trajectories and the diversity in the resourcing of this STS work.  It also demonstrates that, with the exception of some feminist research, STS has been much more open to the traditions of socio-political theory than to psychoanalysis and science fiction as resources for the investigation of scientific imaginaries. Given this, our extended mapping is a reminder that there has been and continues to be other ways into imaginaries.  As such, our exploration constitutes something of an invitation to STS scholars to sample the breadth of this field.</w:t>
      </w:r>
    </w:p>
    <w:p>
      <w:pPr>
        <w:pStyle w:val="Normal"/>
        <w:spacing w:lineRule="auto" w:line="240"/>
        <w:ind w:hanging="0"/>
        <w:rPr/>
      </w:pPr>
      <w:r>
        <w:rPr>
          <w:rFonts w:asciiTheme="minorHAnsi" w:hAnsiTheme="minorHAnsi"/>
          <w:sz w:val="24"/>
          <w:szCs w:val="24"/>
        </w:rPr>
        <w:tab/>
      </w:r>
      <w:ins w:id="96" w:author="adrian " w:date="2016-01-18T12:44:00Z">
        <w:r>
          <w:rPr>
            <w:rFonts w:asciiTheme="minorHAnsi" w:hAnsiTheme="minorHAnsi"/>
            <w:sz w:val="24"/>
            <w:szCs w:val="24"/>
          </w:rPr>
          <w:t xml:space="preserve">We identified </w:t>
        </w:r>
      </w:ins>
      <w:del w:id="97" w:author="adrian " w:date="2016-01-18T12:44:00Z">
        <w:r>
          <w:rPr>
            <w:rFonts w:asciiTheme="minorHAnsi" w:hAnsiTheme="minorHAnsi"/>
            <w:sz w:val="24"/>
            <w:szCs w:val="24"/>
          </w:rPr>
          <w:delText>Our identification and examination of k</w:delText>
        </w:r>
      </w:del>
      <w:del w:id="98" w:author="adrian " w:date="2016-01-18T13:27:00Z">
        <w:r>
          <w:rPr>
            <w:rFonts w:asciiTheme="minorHAnsi" w:hAnsiTheme="minorHAnsi"/>
            <w:sz w:val="24"/>
            <w:szCs w:val="24"/>
          </w:rPr>
          <w:delText>ey</w:delText>
        </w:r>
      </w:del>
      <w:r>
        <w:rPr>
          <w:rFonts w:asciiTheme="minorHAnsi" w:hAnsiTheme="minorHAnsi"/>
          <w:sz w:val="24"/>
          <w:szCs w:val="24"/>
        </w:rPr>
        <w:t xml:space="preserve"> clusters of research </w:t>
      </w:r>
      <w:del w:id="99" w:author="adrian " w:date="2016-01-18T12:45:00Z">
        <w:r>
          <w:rPr>
            <w:rFonts w:asciiTheme="minorHAnsi" w:hAnsiTheme="minorHAnsi"/>
            <w:sz w:val="24"/>
            <w:szCs w:val="24"/>
          </w:rPr>
          <w:delText xml:space="preserve">both celebrates and ponders the recent flourishing in the pursuit of imaginaries within STS.  While determining appropriate labels was difficult, we felt justified in proposing this cartography which </w:delText>
        </w:r>
      </w:del>
      <w:ins w:id="100" w:author="adrian " w:date="2016-01-18T12:45:00Z">
        <w:r>
          <w:rPr>
            <w:rFonts w:asciiTheme="minorHAnsi" w:hAnsiTheme="minorHAnsi"/>
            <w:sz w:val="24"/>
            <w:szCs w:val="24"/>
          </w:rPr>
          <w:t xml:space="preserve">in order to </w:t>
        </w:r>
      </w:ins>
      <w:r>
        <w:rPr>
          <w:rFonts w:asciiTheme="minorHAnsi" w:hAnsiTheme="minorHAnsi"/>
          <w:sz w:val="24"/>
          <w:szCs w:val="24"/>
        </w:rPr>
        <w:t>foreground</w:t>
      </w:r>
      <w:del w:id="101" w:author="adrian " w:date="2016-01-18T12:45:00Z">
        <w:r>
          <w:rPr>
            <w:rFonts w:asciiTheme="minorHAnsi" w:hAnsiTheme="minorHAnsi"/>
            <w:sz w:val="24"/>
            <w:szCs w:val="24"/>
          </w:rPr>
          <w:delText>s</w:delText>
        </w:r>
      </w:del>
      <w:r>
        <w:rPr>
          <w:rFonts w:asciiTheme="minorHAnsi" w:hAnsiTheme="minorHAnsi"/>
          <w:sz w:val="24"/>
          <w:szCs w:val="24"/>
        </w:rPr>
        <w:t xml:space="preserve"> groupings characterized by their terrains of investigation (scientists, clinics, scientific communities/ national and institutional policies/ popular culture, technoscientific imagery), their research methods (ethnography/ textual, comparative historical analysis/ visual and cultural studies), and their registers (scientific communities, scientific practice/ national, institutional and global identities/ corporeality, life, subjectivity and subject formation).  By no means rigid and fixed, </w:t>
      </w:r>
      <w:ins w:id="102" w:author="adrian " w:date="2016-01-18T12:43:00Z">
        <w:r>
          <w:rPr>
            <w:rFonts w:asciiTheme="minorHAnsi" w:hAnsiTheme="minorHAnsi"/>
            <w:sz w:val="24"/>
            <w:szCs w:val="24"/>
          </w:rPr>
          <w:t xml:space="preserve">these groupings </w:t>
        </w:r>
      </w:ins>
      <w:del w:id="103" w:author="adrian " w:date="2016-01-18T12:43:00Z">
        <w:r>
          <w:rPr>
            <w:rFonts w:asciiTheme="minorHAnsi" w:hAnsiTheme="minorHAnsi"/>
            <w:sz w:val="24"/>
            <w:szCs w:val="24"/>
          </w:rPr>
          <w:delText>these</w:delText>
        </w:r>
      </w:del>
      <w:r>
        <w:rPr>
          <w:rFonts w:asciiTheme="minorHAnsi" w:hAnsiTheme="minorHAnsi"/>
          <w:sz w:val="24"/>
          <w:szCs w:val="24"/>
        </w:rPr>
        <w:t xml:space="preserve"> could perhaps be thought of as fluid research assemblages.  </w:t>
      </w:r>
    </w:p>
    <w:p>
      <w:pPr>
        <w:pStyle w:val="Normal"/>
        <w:tabs>
          <w:tab w:val="left" w:pos="1985" w:leader="none"/>
        </w:tabs>
        <w:spacing w:lineRule="auto" w:line="240"/>
        <w:rPr/>
      </w:pPr>
      <w:ins w:id="104" w:author="adrian " w:date="2016-01-18T13:01:00Z">
        <w:r>
          <w:rPr>
            <w:rFonts w:asciiTheme="minorHAnsi" w:hAnsiTheme="minorHAnsi"/>
            <w:sz w:val="24"/>
            <w:szCs w:val="24"/>
          </w:rPr>
          <w:t>The clusters foreground some d</w:t>
        </w:r>
      </w:ins>
      <w:ins w:id="105" w:author="adrian " w:date="2016-01-18T12:56:00Z">
        <w:r>
          <w:rPr>
            <w:rFonts w:asciiTheme="minorHAnsi" w:hAnsiTheme="minorHAnsi"/>
            <w:sz w:val="24"/>
            <w:szCs w:val="24"/>
          </w:rPr>
          <w:t>ifference</w:t>
        </w:r>
      </w:ins>
      <w:ins w:id="106" w:author="adrian " w:date="2016-01-18T12:56:00Z">
        <w:r>
          <w:rPr>
            <w:rFonts w:asciiTheme="minorHAnsi" w:hAnsiTheme="minorHAnsi"/>
            <w:sz w:val="24"/>
            <w:szCs w:val="24"/>
          </w:rPr>
          <w:t>s</w:t>
        </w:r>
      </w:ins>
      <w:ins w:id="107" w:author="adrian " w:date="2016-01-18T12:56:00Z">
        <w:r>
          <w:rPr>
            <w:rFonts w:asciiTheme="minorHAnsi" w:hAnsiTheme="minorHAnsi"/>
            <w:sz w:val="24"/>
            <w:szCs w:val="24"/>
          </w:rPr>
          <w:t xml:space="preserve"> in r</w:t>
        </w:r>
      </w:ins>
      <w:ins w:id="108" w:author="adrian " w:date="2016-01-18T12:48:00Z">
        <w:r>
          <w:rPr>
            <w:rFonts w:asciiTheme="minorHAnsi" w:hAnsiTheme="minorHAnsi"/>
            <w:sz w:val="24"/>
            <w:szCs w:val="24"/>
          </w:rPr>
          <w:t>esearch methods</w:t>
        </w:r>
      </w:ins>
      <w:ins w:id="109" w:author="adrian " w:date="2016-01-18T12:48:00Z">
        <w:r>
          <w:rPr>
            <w:rFonts w:asciiTheme="minorHAnsi" w:hAnsiTheme="minorHAnsi"/>
            <w:sz w:val="24"/>
            <w:szCs w:val="24"/>
          </w:rPr>
          <w:t xml:space="preserve">. </w:t>
        </w:r>
      </w:ins>
      <w:del w:id="110" w:author="adrian " w:date="2016-01-18T12:57:00Z">
        <w:r>
          <w:rPr>
            <w:rFonts w:asciiTheme="minorHAnsi" w:hAnsiTheme="minorHAnsi"/>
            <w:sz w:val="24"/>
            <w:szCs w:val="24"/>
          </w:rPr>
          <w:delText xml:space="preserve">One aspect of the preceding review was the foregrounding of methods employed in various STS imaginaries of technoscience.  </w:delText>
        </w:r>
      </w:del>
      <w:ins w:id="111" w:author="adrian " w:date="2016-01-18T12:57:00Z">
        <w:r>
          <w:rPr>
            <w:rFonts w:asciiTheme="minorHAnsi" w:hAnsiTheme="minorHAnsi"/>
            <w:sz w:val="24"/>
            <w:szCs w:val="24"/>
          </w:rPr>
          <w:t xml:space="preserve"> </w:t>
        </w:r>
      </w:ins>
      <w:r>
        <w:rPr>
          <w:rFonts w:asciiTheme="minorHAnsi" w:hAnsiTheme="minorHAnsi"/>
          <w:sz w:val="24"/>
          <w:szCs w:val="24"/>
        </w:rPr>
        <w:t xml:space="preserve">Jasanoff and Kim </w:t>
      </w:r>
      <w:del w:id="112" w:author="adrian " w:date="2016-01-18T12:57:00Z">
        <w:r>
          <w:rPr>
            <w:rFonts w:asciiTheme="minorHAnsi" w:hAnsiTheme="minorHAnsi"/>
            <w:sz w:val="24"/>
            <w:szCs w:val="24"/>
          </w:rPr>
          <w:delText xml:space="preserve">have </w:delText>
        </w:r>
      </w:del>
      <w:r>
        <w:rPr>
          <w:rFonts w:asciiTheme="minorHAnsi" w:hAnsiTheme="minorHAnsi"/>
          <w:sz w:val="24"/>
          <w:szCs w:val="24"/>
        </w:rPr>
        <w:t>emphasize</w:t>
      </w:r>
      <w:del w:id="113" w:author="adrian " w:date="2016-01-18T12:57:00Z">
        <w:r>
          <w:rPr>
            <w:rFonts w:asciiTheme="minorHAnsi" w:hAnsiTheme="minorHAnsi"/>
            <w:sz w:val="24"/>
            <w:szCs w:val="24"/>
          </w:rPr>
          <w:delText xml:space="preserve">d </w:delText>
        </w:r>
      </w:del>
      <w:r>
        <w:rPr>
          <w:rFonts w:asciiTheme="minorHAnsi" w:hAnsiTheme="minorHAnsi"/>
          <w:sz w:val="24"/>
          <w:szCs w:val="24"/>
        </w:rPr>
        <w:t>the importance of comparative methods (latterly, particularly historically based comparisons) (Jasanoff and Kim 2009;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t>
      </w:r>
      <w:r>
        <w:rPr>
          <w:rFonts w:asciiTheme="minorHAnsi" w:hAnsiTheme="minorHAnsi"/>
          <w:sz w:val="24"/>
          <w:szCs w:val="24"/>
          <w:shd w:fill="FFFF00" w:val="clear"/>
        </w:rPr>
        <w:t xml:space="preserve">’ and advocates the use of deconstructive methods to avoid such binaries. </w:t>
      </w:r>
      <w:r>
        <w:rPr>
          <w:rFonts w:asciiTheme="minorHAnsi" w:hAnsiTheme="minorHAnsi"/>
          <w:sz w:val="24"/>
          <w:szCs w:val="24"/>
        </w:rPr>
        <w:t xml:space="preserve">  More generally, </w:t>
      </w:r>
      <w:del w:id="114" w:author="adrian " w:date="2016-01-18T13:00:00Z">
        <w:r>
          <w:rPr>
            <w:rFonts w:asciiTheme="minorHAnsi" w:hAnsiTheme="minorHAnsi"/>
            <w:sz w:val="24"/>
            <w:szCs w:val="24"/>
          </w:rPr>
          <w:delText xml:space="preserve">new </w:delText>
        </w:r>
      </w:del>
      <w:ins w:id="115" w:author="adrian " w:date="2016-01-18T13:00:00Z">
        <w:r>
          <w:rPr>
            <w:rFonts w:asciiTheme="minorHAnsi" w:hAnsiTheme="minorHAnsi"/>
            <w:sz w:val="24"/>
            <w:szCs w:val="24"/>
          </w:rPr>
          <w:t xml:space="preserve">alternative </w:t>
        </w:r>
      </w:ins>
      <w:r>
        <w:rPr>
          <w:rFonts w:asciiTheme="minorHAnsi" w:hAnsiTheme="minorHAnsi"/>
          <w:sz w:val="24"/>
          <w:szCs w:val="24"/>
        </w:rPr>
        <w:t xml:space="preserve">ways of exploring the performativity of imaginaries may be required.  </w:t>
      </w:r>
      <w:del w:id="116" w:author="adrian " w:date="2016-01-18T12:58:00Z">
        <w:r>
          <w:rPr>
            <w:rFonts w:asciiTheme="minorHAnsi" w:hAnsiTheme="minorHAnsi"/>
            <w:sz w:val="24"/>
            <w:szCs w:val="24"/>
          </w:rPr>
          <w:delText>In this regard, t</w:delText>
        </w:r>
      </w:del>
      <w:ins w:id="117" w:author="adrian " w:date="2016-01-18T12:58:00Z">
        <w:r>
          <w:rPr>
            <w:rFonts w:asciiTheme="minorHAnsi" w:hAnsiTheme="minorHAnsi"/>
            <w:sz w:val="24"/>
            <w:szCs w:val="24"/>
          </w:rPr>
          <w:t>T</w:t>
        </w:r>
      </w:ins>
      <w:r>
        <w:rPr>
          <w:rFonts w:asciiTheme="minorHAnsi" w:hAnsiTheme="minorHAnsi"/>
          <w:sz w:val="24"/>
          <w:szCs w:val="24"/>
        </w:rPr>
        <w:t xml:space="preserve">here are signs of methodological experimentation and adaptation including the use of focus-groups and memory work in Felt et al.’s (2015) study of the evolution of a distinctive socio-technical imaginary in Austria from the 1970s to the present.   </w:t>
      </w:r>
      <w:ins w:id="118" w:author="adrian " w:date="2016-01-18T12:58:00Z">
        <w:r>
          <w:rPr>
            <w:rFonts w:asciiTheme="minorHAnsi" w:hAnsiTheme="minorHAnsi"/>
            <w:sz w:val="24"/>
            <w:szCs w:val="24"/>
          </w:rPr>
          <w:t>G</w:t>
        </w:r>
      </w:ins>
      <w:del w:id="119" w:author="adrian " w:date="2016-01-18T12:58:00Z">
        <w:r>
          <w:rPr>
            <w:rFonts w:asciiTheme="minorHAnsi" w:hAnsiTheme="minorHAnsi"/>
            <w:sz w:val="24"/>
            <w:szCs w:val="24"/>
          </w:rPr>
          <w:delText>Moreover, g</w:delText>
        </w:r>
      </w:del>
      <w:r>
        <w:rPr>
          <w:rFonts w:asciiTheme="minorHAnsi" w:hAnsiTheme="minorHAnsi"/>
          <w:sz w:val="24"/>
          <w:szCs w:val="24"/>
        </w:rPr>
        <w:t xml:space="preserve">iven that imaginaries are far-reaching </w:t>
      </w:r>
      <w:del w:id="120" w:author="adrian " w:date="2016-01-18T12:59:00Z">
        <w:r>
          <w:rPr>
            <w:rFonts w:asciiTheme="minorHAnsi" w:hAnsiTheme="minorHAnsi"/>
            <w:sz w:val="24"/>
            <w:szCs w:val="24"/>
          </w:rPr>
          <w:delText>social phenomena</w:delText>
        </w:r>
      </w:del>
      <w:r>
        <w:rPr>
          <w:rFonts w:asciiTheme="minorHAnsi" w:hAnsiTheme="minorHAnsi"/>
          <w:sz w:val="24"/>
          <w:szCs w:val="24"/>
        </w:rPr>
        <w:t xml:space="preserve">, it may take something other than the conventional techniques of exposition and argument to conjure their features.  Thus, it is not surprising that Haraway experiments with the form of her texts: dabbling with humour, shock, as well as playing with science fiction.  </w:t>
      </w:r>
    </w:p>
    <w:p>
      <w:pPr>
        <w:pStyle w:val="Normal"/>
        <w:spacing w:lineRule="auto" w:line="240"/>
        <w:ind w:hanging="0"/>
        <w:rPr/>
      </w:pPr>
      <w:r>
        <w:rPr>
          <w:rFonts w:asciiTheme="minorHAnsi" w:hAnsiTheme="minorHAnsi"/>
          <w:sz w:val="24"/>
          <w:szCs w:val="24"/>
        </w:rPr>
        <w:tab/>
        <w:t xml:space="preserve"> </w:t>
      </w:r>
      <w:del w:id="121" w:author="adrian " w:date="2016-01-18T13:03:00Z">
        <w:r>
          <w:rPr>
            <w:rFonts w:asciiTheme="minorHAnsi" w:hAnsiTheme="minorHAnsi"/>
            <w:sz w:val="24"/>
            <w:szCs w:val="24"/>
          </w:rPr>
          <w:delText xml:space="preserve">The review of these clusters and examination of exemplar research initiatives has shown that the pursuit of </w:delText>
        </w:r>
      </w:del>
      <w:ins w:id="122" w:author="adrian " w:date="2016-01-18T13:03:00Z">
        <w:r>
          <w:rPr>
            <w:rFonts w:asciiTheme="minorHAnsi" w:hAnsiTheme="minorHAnsi"/>
            <w:sz w:val="24"/>
            <w:szCs w:val="24"/>
          </w:rPr>
          <w:t xml:space="preserve">Research into </w:t>
        </w:r>
      </w:ins>
      <w:r>
        <w:rPr>
          <w:rFonts w:asciiTheme="minorHAnsi" w:hAnsiTheme="minorHAnsi"/>
          <w:sz w:val="24"/>
          <w:szCs w:val="24"/>
        </w:rPr>
        <w:t xml:space="preserve">imaginaries is often presented as a vehicle for re-orientating STS.  For example, Marcus (1995a, 3) regarded the notion of imaginaries as a tool for moving towards a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also sometimes become the lynchpin for researchers’ ambitions for STS.   Hence, Fujimura (2003) advocated the use of ‘imaginaries’ in forging ‘sociologies of the future’.   Invoking imaginaries, Fortun and Fortun (2005) had aspirations for a new ‘civic science’ of toxicology and an STS ‘ethics and friendship with the sciences’.</w:t>
        <w:tab/>
      </w:r>
    </w:p>
    <w:p>
      <w:pPr>
        <w:pStyle w:val="Normal"/>
        <w:spacing w:lineRule="auto" w:line="240"/>
        <w:rPr/>
      </w:pPr>
      <w:r>
        <w:rPr>
          <w:rFonts w:asciiTheme="minorHAnsi" w:hAnsiTheme="minorHAnsi"/>
          <w:sz w:val="24"/>
          <w:szCs w:val="24"/>
        </w:rPr>
        <w:t xml:space="preserve">Recent research on imaginaries has also been part of a </w:t>
      </w:r>
      <w:r>
        <w:rPr>
          <w:rFonts w:asciiTheme="minorHAnsi" w:hAnsiTheme="minorHAnsi"/>
          <w:sz w:val="24"/>
          <w:szCs w:val="24"/>
        </w:rPr>
        <w:t>more general shift</w:t>
      </w:r>
      <w:ins w:id="123" w:author="adrian " w:date="2016-01-18T13:04:00Z">
        <w:r>
          <w:rPr>
            <w:rFonts w:asciiTheme="minorHAnsi" w:hAnsiTheme="minorHAnsi"/>
            <w:sz w:val="24"/>
            <w:szCs w:val="24"/>
          </w:rPr>
          <w:t>s</w:t>
        </w:r>
      </w:ins>
      <w:r>
        <w:rPr>
          <w:rFonts w:asciiTheme="minorHAnsi" w:hAnsiTheme="minorHAnsi"/>
          <w:sz w:val="24"/>
          <w:szCs w:val="24"/>
        </w:rPr>
        <w:t xml:space="preserve"> within the field.   STS’s earlier preoccupations with logic and epistemology have been supplemented, or, indeed, replaced with a much broader agenda that includes research on aesthetics, values, and emotions.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0"/>
      </w:r>
      <w:r>
        <w:rPr>
          <w:rFonts w:asciiTheme="minorHAnsi" w:hAnsiTheme="minorHAnsi"/>
          <w:sz w:val="24"/>
          <w:szCs w:val="24"/>
        </w:rPr>
        <w:t xml:space="preserve">  </w:t>
      </w:r>
      <w:ins w:id="124" w:author="adrian " w:date="2016-01-18T13:06:00Z">
        <w:r>
          <w:rPr>
            <w:rFonts w:asciiTheme="minorHAnsi" w:hAnsiTheme="minorHAnsi"/>
            <w:sz w:val="24"/>
            <w:szCs w:val="24"/>
          </w:rPr>
          <w:t>W</w:t>
        </w:r>
      </w:ins>
      <w:del w:id="125" w:author="adrian " w:date="2016-01-18T13:06:00Z">
        <w:r>
          <w:rPr>
            <w:rFonts w:asciiTheme="minorHAnsi" w:hAnsiTheme="minorHAnsi"/>
            <w:sz w:val="24"/>
            <w:szCs w:val="24"/>
          </w:rPr>
          <w:delText>Moreover, w</w:delText>
        </w:r>
      </w:del>
      <w:r>
        <w:rPr>
          <w:rFonts w:asciiTheme="minorHAnsi" w:hAnsiTheme="minorHAnsi"/>
          <w:sz w:val="24"/>
          <w:szCs w:val="24"/>
        </w:rPr>
        <w:t xml:space="preserve">hereas science and technology were formerly generally regarded as the domains of facts and artifacts, they are now also associated with </w:t>
      </w:r>
      <w:r>
        <w:rPr>
          <w:rStyle w:val="FootnoteAnchor"/>
          <w:rFonts w:asciiTheme="minorHAnsi" w:hAnsiTheme="minorHAnsi"/>
          <w:sz w:val="24"/>
          <w:szCs w:val="24"/>
        </w:rPr>
        <w:footnoteReference w:id="2"/>
      </w:r>
      <w:r>
        <w:rPr>
          <w:rFonts w:asciiTheme="minorHAnsi" w:hAnsiTheme="minorHAnsi"/>
          <w:sz w:val="24"/>
          <w:szCs w:val="24"/>
        </w:rPr>
        <w:t xml:space="preserve">storytelling, imaging, and imagining. </w:t>
      </w:r>
    </w:p>
    <w:p>
      <w:pPr>
        <w:pStyle w:val="Normal"/>
        <w:spacing w:lineRule="auto" w:line="240"/>
        <w:rPr/>
      </w:pPr>
      <w:r>
        <w:rPr>
          <w:rFonts w:asciiTheme="minorHAnsi" w:hAnsiTheme="minorHAnsi"/>
          <w:sz w:val="24"/>
          <w:szCs w:val="24"/>
        </w:rPr>
        <w:t xml:space="preserve">Beyond strategic, ethical and methodological reorientations of the field, imaginaries </w:t>
      </w:r>
      <w:ins w:id="126" w:author="adrian " w:date="2016-01-18T13:31:00Z">
        <w:r>
          <w:rPr>
            <w:rFonts w:asciiTheme="minorHAnsi" w:hAnsiTheme="minorHAnsi"/>
            <w:sz w:val="24"/>
            <w:szCs w:val="24"/>
          </w:rPr>
          <w:t xml:space="preserve">matter in </w:t>
        </w:r>
      </w:ins>
      <w:del w:id="127" w:author="adrian " w:date="2016-01-18T13:31:00Z">
        <w:r>
          <w:rPr>
            <w:rFonts w:asciiTheme="minorHAnsi" w:hAnsiTheme="minorHAnsi"/>
            <w:sz w:val="24"/>
            <w:szCs w:val="24"/>
          </w:rPr>
          <w:delText>are identified with</w:delText>
        </w:r>
      </w:del>
      <w:r>
        <w:rPr>
          <w:rFonts w:asciiTheme="minorHAnsi" w:hAnsiTheme="minorHAnsi"/>
          <w:sz w:val="24"/>
          <w:szCs w:val="24"/>
        </w:rPr>
        <w:t xml:space="preserve"> normative </w:t>
      </w:r>
      <w:ins w:id="128" w:author="adrian " w:date="2016-01-18T13:31:00Z">
        <w:r>
          <w:rPr>
            <w:rFonts w:asciiTheme="minorHAnsi" w:hAnsiTheme="minorHAnsi"/>
            <w:sz w:val="24"/>
            <w:szCs w:val="24"/>
          </w:rPr>
          <w:t xml:space="preserve">work </w:t>
        </w:r>
      </w:ins>
      <w:del w:id="129" w:author="adrian " w:date="2016-01-18T13:31:00Z">
        <w:r>
          <w:rPr>
            <w:rFonts w:asciiTheme="minorHAnsi" w:hAnsiTheme="minorHAnsi"/>
            <w:sz w:val="24"/>
            <w:szCs w:val="24"/>
          </w:rPr>
          <w:delText xml:space="preserve">aspects of </w:delText>
        </w:r>
      </w:del>
      <w:ins w:id="130" w:author="adrian " w:date="2016-01-18T13:31:00Z">
        <w:r>
          <w:rPr>
            <w:rFonts w:asciiTheme="minorHAnsi" w:hAnsiTheme="minorHAnsi"/>
            <w:sz w:val="24"/>
            <w:szCs w:val="24"/>
          </w:rPr>
          <w:t xml:space="preserve"> </w:t>
        </w:r>
      </w:ins>
      <w:ins w:id="131" w:author="adrian " w:date="2016-01-18T13:31:00Z">
        <w:r>
          <w:rPr>
            <w:rFonts w:asciiTheme="minorHAnsi" w:hAnsiTheme="minorHAnsi"/>
            <w:sz w:val="24"/>
            <w:szCs w:val="24"/>
          </w:rPr>
          <w:t xml:space="preserve">on </w:t>
        </w:r>
      </w:ins>
      <w:r>
        <w:rPr>
          <w:rFonts w:asciiTheme="minorHAnsi" w:hAnsiTheme="minorHAnsi"/>
          <w:sz w:val="24"/>
          <w:szCs w:val="24"/>
        </w:rPr>
        <w:t xml:space="preserve">technoscience.  While </w:t>
      </w:r>
      <w:del w:id="132" w:author="adrian " w:date="2016-01-18T13:31:00Z">
        <w:r>
          <w:rPr>
            <w:rFonts w:asciiTheme="minorHAnsi" w:hAnsiTheme="minorHAnsi"/>
            <w:sz w:val="24"/>
            <w:szCs w:val="24"/>
          </w:rPr>
          <w:delText>interest</w:delText>
        </w:r>
      </w:del>
      <w:ins w:id="133" w:author="adrian " w:date="2016-01-18T13:31:00Z">
        <w:r>
          <w:rPr>
            <w:rFonts w:asciiTheme="minorHAnsi" w:hAnsiTheme="minorHAnsi"/>
            <w:sz w:val="24"/>
            <w:szCs w:val="24"/>
          </w:rPr>
          <w:t xml:space="preserve">work </w:t>
        </w:r>
      </w:ins>
      <w:del w:id="134" w:author="adrian " w:date="2016-01-18T13:31:00Z">
        <w:r>
          <w:rPr>
            <w:rFonts w:asciiTheme="minorHAnsi" w:hAnsiTheme="minorHAnsi"/>
            <w:sz w:val="24"/>
            <w:szCs w:val="24"/>
          </w:rPr>
          <w:delText xml:space="preserve"> in </w:delText>
        </w:r>
      </w:del>
      <w:ins w:id="135" w:author="adrian " w:date="2016-01-18T13:31:00Z">
        <w:r>
          <w:rPr>
            <w:rFonts w:asciiTheme="minorHAnsi" w:hAnsiTheme="minorHAnsi"/>
            <w:sz w:val="24"/>
            <w:szCs w:val="24"/>
          </w:rPr>
          <w:t xml:space="preserve">on </w:t>
        </w:r>
      </w:ins>
      <w:r>
        <w:rPr>
          <w:rFonts w:asciiTheme="minorHAnsi" w:hAnsiTheme="minorHAnsi"/>
          <w:sz w:val="24"/>
          <w:szCs w:val="24"/>
        </w:rPr>
        <w:t xml:space="preserve">normative aspects of science and technology is not new, feminist and postcolonial scholarship has intensified this concern.  In demonstrating how modern Western science has been implicated in gendered and post-colonial power relations, these movements have opened the field to studies of imaginaries (see esp. Prasad 2014). Imaginaries research </w:t>
      </w:r>
      <w:ins w:id="136" w:author="adrian " w:date="2016-01-18T13:32:00Z">
        <w:r>
          <w:rPr>
            <w:rFonts w:asciiTheme="minorHAnsi" w:hAnsiTheme="minorHAnsi"/>
            <w:sz w:val="24"/>
            <w:szCs w:val="24"/>
          </w:rPr>
          <w:t xml:space="preserve">sometimes </w:t>
        </w:r>
      </w:ins>
      <w:del w:id="137" w:author="adrian " w:date="2016-01-18T13:32:00Z">
        <w:r>
          <w:rPr>
            <w:rFonts w:asciiTheme="minorHAnsi" w:hAnsiTheme="minorHAnsi"/>
            <w:sz w:val="24"/>
            <w:szCs w:val="24"/>
          </w:rPr>
          <w:delText xml:space="preserve">also </w:delText>
        </w:r>
      </w:del>
      <w:r>
        <w:rPr>
          <w:rFonts w:asciiTheme="minorHAnsi" w:hAnsiTheme="minorHAnsi"/>
          <w:sz w:val="24"/>
          <w:szCs w:val="24"/>
        </w:rPr>
        <w:t>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opening the field to psycho-social perspectives on science and technology and/or to investigations of the interplay between the imaginary and the material.</w:t>
      </w:r>
    </w:p>
    <w:p>
      <w:pPr>
        <w:pStyle w:val="Normal"/>
        <w:spacing w:lineRule="auto" w:line="240"/>
        <w:rPr>
          <w:rFonts w:ascii="Calibri" w:hAnsi="Calibri" w:asciiTheme="minorHAnsi" w:hAnsiTheme="minorHAnsi"/>
          <w:sz w:val="24"/>
          <w:szCs w:val="24"/>
        </w:rPr>
      </w:pPr>
      <w:commentRangeStart w:id="7"/>
      <w:r>
        <w:rPr>
          <w:rFonts w:asciiTheme="minorHAnsi" w:hAnsiTheme="minorHAnsi"/>
          <w:sz w:val="24"/>
          <w:szCs w:val="24"/>
        </w:rPr>
        <w:t xml:space="preserve">The flourishing of 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as they operate primarily in a cognitive register – neglecting affective dimensions. Moreover, both concepts are linked to distortion, misrepresentation, and manipulation, whereas invoking the imaginary allows for consideration of the productive-- of expectations, hopes, and dreams, as well as fears – which are increasingly attracting attention. </w:t>
      </w:r>
    </w:p>
    <w:p>
      <w:pPr>
        <w:pStyle w:val="Normal"/>
        <w:spacing w:lineRule="auto" w:line="240"/>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1"/>
      </w:r>
      <w:r>
        <w:rPr>
          <w:rFonts w:asciiTheme="minorHAnsi" w:hAnsiTheme="minorHAnsi"/>
          <w:sz w:val="24"/>
          <w:szCs w:val="24"/>
        </w:rPr>
        <w:t xml:space="preserve">   Taylor (2004, 183) has noted that, while the concept of social imaginary could designate elements traditionally associated with ‘distorted or false consciousness’ that he associates with ideology, it may also entail ‘what we imagine can be something new, constructive, opening new possibilities.’ Haraway (2000, 77-78) also cautions that there is a need for precision in the use of the term ‘ideology’, distinguishing the ‘fantastic, the mythological and the ideological as three different registers of an imaginary relationship.’ </w:t>
      </w:r>
      <w:ins w:id="138" w:author="adrian " w:date="2016-01-18T13:32:00Z">
        <w:commentRangeEnd w:id="7"/>
        <w:r>
          <w:commentReference w:id="7"/>
        </w:r>
        <w:r>
          <w:rPr>
            <w:rFonts w:asciiTheme="minorHAnsi" w:hAnsiTheme="minorHAnsi"/>
            <w:sz w:val="24"/>
            <w:szCs w:val="24"/>
          </w:rPr>
        </w:r>
      </w:ins>
    </w:p>
    <w:p>
      <w:pPr>
        <w:pStyle w:val="Normal"/>
        <w:tabs>
          <w:tab w:val="left" w:pos="1985" w:leader="none"/>
        </w:tabs>
        <w:spacing w:lineRule="auto" w:line="24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may be appropriate to return to Verran’s (1998), Waldby’s (2000), and Squier’s (2004) contentions that the denial of imaginaries has been a crucial feature of Western science and to assumptions about there being </w:t>
      </w:r>
      <w:r>
        <w:rPr>
          <w:rFonts w:asciiTheme="minorHAnsi" w:hAnsiTheme="minorHAnsi"/>
          <w:sz w:val="24"/>
          <w:szCs w:val="24"/>
          <w:shd w:fill="FFFF00" w:val="clear"/>
        </w:rPr>
        <w:t>clear</w:t>
      </w:r>
      <w:r>
        <w:rPr>
          <w:rFonts w:asciiTheme="minorHAnsi" w:hAnsiTheme="minorHAnsi"/>
          <w:sz w:val="24"/>
          <w:szCs w:val="24"/>
        </w:rPr>
        <w:t xml:space="preserve"> demarcations between fact and fiction or fantasy that may still linger around STS.  Likewise, subjectivity is another domain that many may be uncomfortable territory for STS, even if Steven Shapin (2011) has nominated it as </w:t>
      </w:r>
      <w:r>
        <w:rPr>
          <w:rFonts w:asciiTheme="minorHAnsi" w:hAnsiTheme="minorHAnsi"/>
          <w:i/>
          <w:sz w:val="24"/>
          <w:szCs w:val="24"/>
        </w:rPr>
        <w:t>the</w:t>
      </w:r>
      <w:r>
        <w:rPr>
          <w:rFonts w:asciiTheme="minorHAnsi" w:hAnsiTheme="minorHAnsi"/>
          <w:sz w:val="24"/>
          <w:szCs w:val="24"/>
        </w:rPr>
        <w:t xml:space="preserve"> new challenge for the field.  While there may be unease about bringing subjectivity and fantasy into STS research, the concept of imaginaries may provide an avenue onto that terrain.  If this is to occur, there may need to be more awareness of and recourse to the diverse repertoires through which the concept has emerged.</w:t>
      </w:r>
    </w:p>
    <w:p>
      <w:pPr>
        <w:pStyle w:val="Normal"/>
        <w:spacing w:lineRule="auto" w:line="240"/>
        <w:rPr/>
      </w:pPr>
      <w:r>
        <w:rPr>
          <w:rFonts w:asciiTheme="minorHAnsi" w:hAnsiTheme="minorHAnsi"/>
          <w:sz w:val="24"/>
          <w:szCs w:val="24"/>
        </w:rPr>
        <w:t xml:space="preserve">Finally, we must return to note again </w:t>
      </w:r>
      <w:del w:id="139" w:author="adrian " w:date="2016-01-18T13:11:00Z">
        <w:r>
          <w:rPr>
            <w:rFonts w:asciiTheme="minorHAnsi" w:hAnsiTheme="minorHAnsi"/>
            <w:sz w:val="24"/>
            <w:szCs w:val="24"/>
          </w:rPr>
          <w:delText xml:space="preserve">that the </w:delText>
        </w:r>
      </w:del>
      <w:ins w:id="140" w:author="adrian " w:date="2016-01-18T13:11:00Z">
        <w:r>
          <w:rPr>
            <w:rFonts w:asciiTheme="minorHAnsi" w:hAnsiTheme="minorHAnsi"/>
            <w:sz w:val="24"/>
            <w:szCs w:val="24"/>
          </w:rPr>
          <w:t xml:space="preserve">the impressive </w:t>
        </w:r>
      </w:ins>
      <w:r>
        <w:rPr>
          <w:rFonts w:asciiTheme="minorHAnsi" w:hAnsiTheme="minorHAnsi"/>
          <w:sz w:val="24"/>
          <w:szCs w:val="24"/>
        </w:rPr>
        <w:t xml:space="preserve">range and diversity of STS scholarship </w:t>
      </w:r>
      <w:del w:id="141" w:author="adrian " w:date="2016-01-18T13:11:00Z">
        <w:r>
          <w:rPr>
            <w:rFonts w:asciiTheme="minorHAnsi" w:hAnsiTheme="minorHAnsi"/>
            <w:sz w:val="24"/>
            <w:szCs w:val="24"/>
          </w:rPr>
          <w:delText xml:space="preserve">which pivots on notions </w:delText>
        </w:r>
      </w:del>
      <w:r>
        <w:rPr>
          <w:rFonts w:asciiTheme="minorHAnsi" w:hAnsiTheme="minorHAnsi"/>
          <w:sz w:val="24"/>
          <w:szCs w:val="24"/>
        </w:rPr>
        <w:t>o</w:t>
      </w:r>
      <w:ins w:id="142" w:author="adrian " w:date="2016-01-18T13:11:00Z">
        <w:r>
          <w:rPr>
            <w:rFonts w:asciiTheme="minorHAnsi" w:hAnsiTheme="minorHAnsi"/>
            <w:sz w:val="24"/>
            <w:szCs w:val="24"/>
          </w:rPr>
          <w:t>n</w:t>
        </w:r>
      </w:ins>
      <w:del w:id="143" w:author="adrian " w:date="2016-01-18T13:11:00Z">
        <w:r>
          <w:rPr>
            <w:rFonts w:asciiTheme="minorHAnsi" w:hAnsiTheme="minorHAnsi"/>
            <w:sz w:val="24"/>
            <w:szCs w:val="24"/>
          </w:rPr>
          <w:delText>f</w:delText>
        </w:r>
      </w:del>
      <w:r>
        <w:rPr>
          <w:rFonts w:asciiTheme="minorHAnsi" w:hAnsiTheme="minorHAnsi"/>
          <w:sz w:val="24"/>
          <w:szCs w:val="24"/>
        </w:rPr>
        <w:t xml:space="preserve"> imaginaries</w:t>
      </w:r>
      <w:del w:id="144" w:author="adrian " w:date="2016-01-18T13:11:00Z">
        <w:r>
          <w:rPr>
            <w:rFonts w:asciiTheme="minorHAnsi" w:hAnsiTheme="minorHAnsi"/>
            <w:sz w:val="24"/>
            <w:szCs w:val="24"/>
          </w:rPr>
          <w:delText xml:space="preserve"> is impressive</w:delText>
        </w:r>
      </w:del>
      <w:bookmarkStart w:id="0" w:name="_GoBack"/>
      <w:bookmarkEnd w:id="0"/>
      <w:r>
        <w:rPr>
          <w:rFonts w:asciiTheme="minorHAnsi" w:hAnsiTheme="minorHAnsi"/>
          <w:sz w:val="24"/>
          <w:szCs w:val="24"/>
        </w:rPr>
        <w:t>.  Our investigation has generated a sense of the many flowers blooming in this rich field.  Our concern has been to broaden awareness of this complex development and to encourage further experimentation in STS investigations of imaginaries.</w:t>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ind w:hanging="0"/>
        <w:rPr>
          <w:rFonts w:ascii="Calibri" w:hAnsi="Calibri" w:asciiTheme="minorHAnsi" w:hAnsiTheme="minorHAnsi"/>
          <w:sz w:val="24"/>
          <w:szCs w:val="24"/>
          <w:shd w:fill="FFFF00" w:val="clear"/>
        </w:rPr>
      </w:pPr>
      <w:r>
        <w:rPr>
          <w:rFonts w:asciiTheme="minorHAnsi" w:hAnsiTheme="minorHAnsi"/>
          <w:sz w:val="24"/>
          <w:szCs w:val="24"/>
          <w:shd w:fill="FFFF00" w:val="clear"/>
        </w:rPr>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ind w:hanging="0"/>
        <w:rPr>
          <w:rFonts w:ascii="Calibri" w:hAnsi="Calibri" w:asciiTheme="minorHAnsi" w:hAnsiTheme="minorHAnsi"/>
        </w:rPr>
      </w:pPr>
      <w:r>
        <w:rPr>
          <w:rFonts w:asciiTheme="minorHAnsi" w:hAnsiTheme="minorHAnsi"/>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before="0" w:after="200"/>
        <w:rPr/>
      </w:pPr>
      <w:r>
        <w:rPr/>
      </w:r>
    </w:p>
    <w:sectPr>
      <w:footerReference w:type="default" r:id="rId2"/>
      <w:footnotePr>
        <w:numFmt w:val="decimal"/>
      </w:footnotePr>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rian " w:date="2016-01-18T12:05: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There were 8 'we' in this paragraph, so re-phrased a bit to cut down on this</w:t>
      </w:r>
    </w:p>
  </w:comment>
  <w:comment w:id="1" w:author="adrian " w:date="2016-01-18T12:09:0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Is this Jasanoff? Or just remove it?</w:t>
      </w:r>
    </w:p>
  </w:comment>
  <w:comment w:id="2" w:author="adrian " w:date="2016-01-18T12:24:5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I'd delete this sentence – feels to me like all conclusions do this anyway. Saves 30 words. </w:t>
      </w:r>
    </w:p>
  </w:comment>
  <w:comment w:id="3" w:author="adrian " w:date="2016-01-18T12:37:2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We still don't say up front what we think is at stake in the turn to imaginaries. </w:t>
      </w:r>
    </w:p>
  </w:comment>
  <w:comment w:id="4" w:author="adrian " w:date="2016-01-18T12:33:2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Pluralise or substitute 'subjects'</w:t>
      </w:r>
    </w:p>
  </w:comment>
  <w:comment w:id="5" w:author="adrian " w:date="2016-01-18T12:29:23Z" w:initials="">
    <w:p>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eastAsia="en-US" w:val="en-GB" w:bidi="ar-SA"/>
        </w:rPr>
        <w:t>I'd go with Policies – its plural (like all the other tems in our cluster headings), and less of an abstraction and tells you more about objects of research</w:t>
      </w:r>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eastAsia="en-US" w:val="en-GB" w:bidi="ar-SA"/>
        </w:rPr>
      </w:r>
    </w:p>
  </w:comment>
  <w:comment w:id="6" w:author="adrian " w:date="2016-01-18T12:32: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Subjects better than 'subjectivity' to move away from abstraction? </w:t>
      </w:r>
    </w:p>
  </w:comment>
  <w:comment w:id="7" w:author="adrian " w:date="2016-01-18T13:32:3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These two paras feel like they should either come earlier – in the first sections. It seems late in the piece to discuss ideology. </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 and Anderson has addresses technoscientific developments associated with mapping, census and museum constructions in the later editions of his book.</w:t>
      </w:r>
    </w:p>
  </w:endnote>
  <w:endnote w:id="4">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5">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science fiction that could be traced but which are beyond the remit of this article.  For example, before establishing his reputation as a science fiction novelist, the British author Brian Stableford produced an STS PhD thesis on the Sociology of Science Fiction. </w:t>
      </w:r>
    </w:p>
  </w:endnote>
  <w:endnote w:id="6">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7">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8">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9">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She distinguishes clearly what she calls ‘the philosophical/aesthetic’ tradition from her favoured psychoanalytic version of the concept.The former is particularly evident in Waldby’s (1996; 2000) and Verran’s (1998) studies. Nevertheless, Le Doueff (1985) and Waldby certainly draw on the psychoanalytical tradition in formulating their takes on imaginaries.</w:t>
      </w:r>
    </w:p>
  </w:endnote>
  <w:endnote w:id="10">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1">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27198236"/>
    </w:sdtPr>
    <w:sdtContent>
      <w:p>
        <w:pPr>
          <w:pStyle w:val="Footer"/>
          <w:jc w:val="right"/>
          <w:rPr/>
        </w:pPr>
        <w:r>
          <w:rPr/>
          <w:fldChar w:fldCharType="begin"/>
        </w:r>
        <w:r>
          <w:instrText> PAGE </w:instrText>
        </w:r>
        <w:r>
          <w:fldChar w:fldCharType="separate"/>
        </w:r>
        <w:r>
          <w:t>19</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footnotePr>
    <w:numFmt w:val="decimal"/>
    <w:footnote w:id="0"/>
    <w:footnote w:id="1"/>
  </w:footnotePr>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0bbd"/>
    <w:pPr>
      <w:keepNext/>
      <w:keepLines/>
      <w:suppressAutoHyphens w:val="false"/>
      <w:spacing w:lineRule="auto" w:line="254"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ootnoteTextChar" w:customStyle="1">
    <w:name w:val="Footnote Text Char"/>
    <w:basedOn w:val="DefaultParagraphFont"/>
    <w:link w:val="Footnote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unhideWhenUsed/>
    <w:qFormat/>
    <w:rsid w:val="00ae3eb3"/>
    <w:rPr>
      <w:vertAlign w:val="superscript"/>
    </w:rPr>
  </w:style>
  <w:style w:type="character" w:styleId="EndnoteTextChar" w:customStyle="1">
    <w:name w:val="Endnote Text Char"/>
    <w:basedOn w:val="DefaultParagraphFont"/>
    <w:link w:val="Endnote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CommentTextChar" w:customStyle="1">
    <w:name w:val="Comment Text Char"/>
    <w:basedOn w:val="DefaultParagraphFont"/>
    <w:link w:val="CommentText"/>
    <w:uiPriority w:val="99"/>
    <w:qFormat/>
    <w:rsid w:val="00446897"/>
    <w:rPr>
      <w:rFonts w:ascii="Calibri" w:hAnsi="Calibri" w:eastAsia="Droid Sans Fallback" w:cs="Calibri"/>
      <w:sz w:val="20"/>
      <w:szCs w:val="20"/>
      <w:lang w:val="en-US"/>
    </w:rPr>
  </w:style>
  <w:style w:type="character" w:styleId="CommentSubjectChar" w:customStyle="1">
    <w:name w:val="Comment Subject Char"/>
    <w:basedOn w:val="CommentTextChar"/>
    <w:link w:val="CommentSubject"/>
    <w:uiPriority w:val="99"/>
    <w:semiHidden/>
    <w:qFormat/>
    <w:rsid w:val="00446897"/>
    <w:rPr>
      <w:rFonts w:ascii="Calibri" w:hAnsi="Calibri" w:eastAsia="Droid Sans Fallback" w:cs="Calibri"/>
      <w:b/>
      <w:bCs/>
      <w:sz w:val="20"/>
      <w:szCs w:val="20"/>
      <w:lang w:val="en-US"/>
    </w:rPr>
  </w:style>
  <w:style w:type="character" w:styleId="BalloonTextChar" w:customStyle="1">
    <w:name w:val="Balloon Text Char"/>
    <w:basedOn w:val="DefaultParagraphFont"/>
    <w:link w:val="Balloo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Heading1Char" w:customStyle="1">
    <w:name w:val="Heading 1 Char"/>
    <w:basedOn w:val="DefaultParagraphFont"/>
    <w:link w:val="Heading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Heading2Char" w:customStyle="1">
    <w:name w:val="Heading 2 Char"/>
    <w:basedOn w:val="DefaultParagraphFont"/>
    <w:link w:val="Heading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HeaderChar" w:customStyle="1">
    <w:name w:val="Header Char"/>
    <w:basedOn w:val="DefaultParagraphFont"/>
    <w:link w:val="Header"/>
    <w:uiPriority w:val="99"/>
    <w:semiHidden/>
    <w:qFormat/>
    <w:rsid w:val="00874b68"/>
    <w:rPr>
      <w:rFonts w:ascii="Calibri" w:hAnsi="Calibri" w:eastAsia="Droid Sans Fallback" w:cs="Calibri"/>
      <w:lang w:val="en-US"/>
    </w:rPr>
  </w:style>
  <w:style w:type="character" w:styleId="FooterChar" w:customStyle="1">
    <w:name w:val="Footer Char"/>
    <w:basedOn w:val="DefaultParagraphFont"/>
    <w:link w:val="Footer"/>
    <w:uiPriority w:val="99"/>
    <w:qFormat/>
    <w:rsid w:val="00874b68"/>
    <w:rPr>
      <w:rFonts w:ascii="Calibri" w:hAnsi="Calibri" w:eastAsia="Droid Sans Fallback" w:cs="Calibri"/>
      <w:lang w:val="en-US"/>
    </w:rPr>
  </w:style>
  <w:style w:type="character" w:styleId="Heading3Char" w:customStyle="1">
    <w:name w:val="Heading 3 Char"/>
    <w:basedOn w:val="DefaultParagraphFont"/>
    <w:link w:val="Heading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sz w:val="24"/>
    </w:rPr>
  </w:style>
  <w:style w:type="character" w:styleId="EndnoteCharacters">
    <w:name w:val="Endnote Character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071b9"/>
    <w:pPr>
      <w:spacing w:lineRule="auto" w:line="288" w:before="0" w:after="140"/>
    </w:pPr>
    <w:rPr>
      <w:rFonts w:ascii="Calibri" w:hAnsi="Calibri" w:asciiTheme="minorHAnsi" w:hAnsiTheme="minorHAnsi"/>
      <w:color w:val="00000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ootnoteTextChar"/>
    <w:uiPriority w:val="99"/>
    <w:unhideWhenUsed/>
    <w:qFormat/>
    <w:rsid w:val="00ae3eb3"/>
    <w:pPr>
      <w:spacing w:lineRule="auto" w:line="240" w:before="0" w:after="0"/>
    </w:pPr>
    <w:rPr>
      <w:sz w:val="20"/>
      <w:szCs w:val="20"/>
    </w:rPr>
  </w:style>
  <w:style w:type="paragraph" w:styleId="Endnotetext">
    <w:name w:val="endnote text"/>
    <w:basedOn w:val="Normal"/>
    <w:link w:val="EndnoteTextChar"/>
    <w:uiPriority w:val="99"/>
    <w:unhideWhenUsed/>
    <w:qFormat/>
    <w:rsid w:val="003143cd"/>
    <w:pPr>
      <w:spacing w:lineRule="auto" w:line="240" w:before="0" w:after="0"/>
    </w:pPr>
    <w:rPr>
      <w:sz w:val="20"/>
      <w:szCs w:val="20"/>
    </w:rPr>
  </w:style>
  <w:style w:type="paragraph" w:styleId="Annotationtext">
    <w:name w:val="annotation text"/>
    <w:basedOn w:val="Normal"/>
    <w:link w:val="CommentTextChar"/>
    <w:uiPriority w:val="99"/>
    <w:unhideWhenUsed/>
    <w:qFormat/>
    <w:rsid w:val="004468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46897"/>
    <w:pPr/>
    <w:rPr>
      <w:b/>
      <w:bCs/>
    </w:rPr>
  </w:style>
  <w:style w:type="paragraph" w:styleId="BalloonText">
    <w:name w:val="Balloon Text"/>
    <w:basedOn w:val="Normal"/>
    <w:link w:val="BalloonTextChar"/>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HeaderChar"/>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suppressAutoHyphens w:val="true"/>
      <w:bidi w:val="0"/>
      <w:spacing w:lineRule="auto" w:line="240" w:before="0" w:after="0"/>
      <w:jc w:val="left"/>
    </w:pPr>
    <w:rPr>
      <w:rFonts w:ascii="Calibri" w:hAnsi="Calibri" w:eastAsia="Droid Sans Fallback" w:cs="Calibri" w:asciiTheme="minorHAnsi" w:hAnsiTheme="minorHAnsi"/>
      <w:color w:val="auto"/>
      <w:sz w:val="22"/>
      <w:szCs w:val="22"/>
      <w:lang w:val="en-US" w:eastAsia="en-US" w:bidi="ar-SA"/>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endnotes" Target="end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FEB17-AD6A-3B40-B814-F06785C8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LibreOffice/4.4.6.3$Linux_X86_64 LibreOffice_project/40m0$Build-3</Application>
  <Paragraphs>189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2016-01-16T11:47:00Z</dcterms:created>
  <dc:creator>Joan Haran</dc:creator>
  <dc:language>en-GB</dc:language>
  <cp:lastModifiedBy>adrian </cp:lastModifiedBy>
  <dcterms:modified xsi:type="dcterms:W3CDTF">2016-01-18T13:43:45Z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